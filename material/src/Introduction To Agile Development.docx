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8E0" w:rsidRPr="00A108E0" w:rsidRDefault="00A108E0" w:rsidP="00A108E0">
      <w:pPr>
        <w:shd w:val="clear" w:color="auto" w:fill="FFFFFF"/>
        <w:spacing w:after="0" w:line="312" w:lineRule="atLeast"/>
        <w:outlineLvl w:val="1"/>
        <w:rPr>
          <w:rFonts w:ascii="Arial" w:eastAsia="Times New Roman" w:hAnsi="Arial" w:cs="Arial"/>
          <w:b/>
          <w:bCs/>
          <w:color w:val="3A3A3A"/>
          <w:sz w:val="34"/>
          <w:szCs w:val="34"/>
        </w:rPr>
      </w:pPr>
      <w:r w:rsidRPr="00A108E0">
        <w:rPr>
          <w:rFonts w:ascii="Arial" w:eastAsia="Times New Roman" w:hAnsi="Arial" w:cs="Arial"/>
          <w:b/>
          <w:bCs/>
          <w:color w:val="3A3A3A"/>
          <w:sz w:val="34"/>
          <w:szCs w:val="34"/>
          <w:bdr w:val="none" w:sz="0" w:space="0" w:color="auto" w:frame="1"/>
        </w:rPr>
        <w:t>Introduction To Agile Development</w:t>
      </w:r>
    </w:p>
    <w:p w:rsidR="00A108E0" w:rsidRPr="00A108E0" w:rsidRDefault="00A108E0" w:rsidP="00A108E0">
      <w:p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b/>
          <w:bCs/>
          <w:color w:val="3A3A3A"/>
          <w:sz w:val="20"/>
        </w:rPr>
        <w:t>Agile in Software Development:</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is one of the world’s most widely used and recognized software development framework.</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Most of the organizations have adopted it in some form or the other but there is still a long way to go in the maturity of their adoption programs. The sole aim of this series of tutorials is to onboard technology and non-technology professionals into the Agile World.</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We will take you through the agile journey in a step by step manner until you understand the philosophy behind using Agile, its advantages and how to practice it. This series aims to equip and enable the readers to apply Agile and Scrum learning into their work.</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This particular tutorial is dedicated to explaining to you why there was a need for Agile and how it got created. The fundamental here is to make you understand the concept of Agile Adoption in Software Development Industries.</w:t>
      </w:r>
    </w:p>
    <w:p w:rsidR="00A108E0" w:rsidRPr="00A108E0" w:rsidRDefault="00A108E0" w:rsidP="00A108E0">
      <w:pPr>
        <w:shd w:val="clear" w:color="auto" w:fill="FFFFFF"/>
        <w:spacing w:after="0" w:line="288" w:lineRule="atLeast"/>
        <w:outlineLvl w:val="2"/>
        <w:rPr>
          <w:rFonts w:ascii="Arial" w:eastAsia="Times New Roman" w:hAnsi="Arial" w:cs="Arial"/>
          <w:color w:val="3A3A3A"/>
          <w:sz w:val="30"/>
          <w:szCs w:val="30"/>
        </w:rPr>
      </w:pPr>
      <w:r w:rsidRPr="00A108E0">
        <w:rPr>
          <w:rFonts w:ascii="Arial" w:eastAsia="Times New Roman" w:hAnsi="Arial" w:cs="Arial"/>
          <w:color w:val="3A3A3A"/>
          <w:sz w:val="30"/>
          <w:szCs w:val="30"/>
          <w:bdr w:val="none" w:sz="0" w:space="0" w:color="auto" w:frame="1"/>
        </w:rPr>
        <w:t>History of Agile</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was born when on one fine day when 17 people with different development methodologies background, got together to brainstorm if there was a possible alternative solution to software development which could lead to faster development time and was less documentation heavy.</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At that time, software development used to happen so long that by the time projects were ready to be delivered, the business had moved ahead and the requirements had changed. Thus a project was not able to meet the business needs even if it was able to meet its defined objectives.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Thus these champions of different software engineering techniques got together and the end result of their meeting was what they called the “agile manifesto’ which we will be discussing in detail in the next tutorial of this series.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But the agile that was born that day is not what we see today in organizations. The methodology those experts agreed upon was described as ‘lightweight’ and fast. But the main win out of this meeting was the thought that faster delivery of a product and constant feedback were the keys to achieve success in software development.</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The existing waterfall techniques were too cumbersome and had no provision for feedback until the final product was ready to be delivered. This meant that there was no scope for course correction and the customer had no view on the progress until the whole product was ready. And that was what these experts wanted to avoid.</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They wanted a solution which would have scope for constant feedback in order to avoid the cost of rework at a later stage.</w:t>
      </w:r>
    </w:p>
    <w:p w:rsidR="00A108E0" w:rsidRPr="00A108E0" w:rsidRDefault="00A108E0" w:rsidP="00A108E0">
      <w:pPr>
        <w:shd w:val="clear" w:color="auto" w:fill="FFFFFF"/>
        <w:spacing w:after="0" w:line="288" w:lineRule="atLeast"/>
        <w:outlineLvl w:val="2"/>
        <w:rPr>
          <w:rFonts w:ascii="Arial" w:eastAsia="Times New Roman" w:hAnsi="Arial" w:cs="Arial"/>
          <w:color w:val="3A3A3A"/>
          <w:sz w:val="30"/>
          <w:szCs w:val="30"/>
        </w:rPr>
      </w:pPr>
      <w:r w:rsidRPr="00A108E0">
        <w:rPr>
          <w:rFonts w:ascii="Arial" w:eastAsia="Times New Roman" w:hAnsi="Arial" w:cs="Arial"/>
          <w:color w:val="3A3A3A"/>
          <w:sz w:val="30"/>
          <w:szCs w:val="30"/>
          <w:bdr w:val="none" w:sz="0" w:space="0" w:color="auto" w:frame="1"/>
        </w:rPr>
        <w:t>Agile Challenges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The existing waterfall techniques at that time were too cumbersome and had no provision for feedback until the final product was ready to be delivered. It was called a waterfall model of development because the teams first finished one step completely and only after that they moved ahead to the next step.</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 xml:space="preserve">This meant that there was no scope for course correction and the customer had no view on the progress until the whole product was ready. And that was what these experts wanted to avoid. They wanted a </w:t>
      </w:r>
      <w:r w:rsidRPr="00A108E0">
        <w:rPr>
          <w:rFonts w:ascii="Arial" w:eastAsia="Times New Roman" w:hAnsi="Arial" w:cs="Arial"/>
          <w:color w:val="3A3A3A"/>
          <w:sz w:val="20"/>
          <w:szCs w:val="20"/>
        </w:rPr>
        <w:lastRenderedPageBreak/>
        <w:t>solution which would have scope for constant feedback in order to avoid the cost of rework at a later stage.</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And that is why agile is also about being adaptive and continuous improvement, as much as it is about constant feedback and speed of delivery.</w:t>
      </w:r>
    </w:p>
    <w:p w:rsidR="00A108E0" w:rsidRPr="00A108E0" w:rsidRDefault="00A108E0" w:rsidP="00A108E0">
      <w:pPr>
        <w:shd w:val="clear" w:color="auto" w:fill="FFFFFF"/>
        <w:spacing w:after="0" w:line="288" w:lineRule="atLeast"/>
        <w:outlineLvl w:val="2"/>
        <w:rPr>
          <w:rFonts w:ascii="Arial" w:eastAsia="Times New Roman" w:hAnsi="Arial" w:cs="Arial"/>
          <w:color w:val="3A3A3A"/>
          <w:sz w:val="30"/>
          <w:szCs w:val="30"/>
        </w:rPr>
      </w:pPr>
      <w:r w:rsidRPr="00A108E0">
        <w:rPr>
          <w:rFonts w:ascii="Arial" w:eastAsia="Times New Roman" w:hAnsi="Arial" w:cs="Arial"/>
          <w:color w:val="3A3A3A"/>
          <w:sz w:val="30"/>
          <w:szCs w:val="30"/>
          <w:bdr w:val="none" w:sz="0" w:space="0" w:color="auto" w:frame="1"/>
        </w:rPr>
        <w:t>What are Agile Promises?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5236210" cy="3062605"/>
            <wp:effectExtent l="19050" t="0" r="2540" b="0"/>
            <wp:docPr id="1" name="Picture 1" descr="Agile 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Promises"/>
                    <pic:cNvPicPr>
                      <a:picLocks noChangeAspect="1" noChangeArrowheads="1"/>
                    </pic:cNvPicPr>
                  </pic:nvPicPr>
                  <pic:blipFill>
                    <a:blip r:embed="rId5"/>
                    <a:srcRect/>
                    <a:stretch>
                      <a:fillRect/>
                    </a:stretch>
                  </pic:blipFill>
                  <pic:spPr bwMode="auto">
                    <a:xfrm>
                      <a:off x="0" y="0"/>
                      <a:ext cx="5236210" cy="3062605"/>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is not only about applying the set practices in developing software. It also brings in a change in the Team’s mindset which drives them towards building better software, working together and eventually landing them a happy Customer.</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values and principles enable the team to shift their focus and change their thought process of building better software.</w:t>
      </w:r>
    </w:p>
    <w:p w:rsidR="00A108E0" w:rsidRPr="00A108E0" w:rsidRDefault="00A108E0" w:rsidP="00A108E0">
      <w:pPr>
        <w:shd w:val="clear" w:color="auto" w:fill="FFFFFF"/>
        <w:spacing w:after="0" w:line="288" w:lineRule="atLeast"/>
        <w:outlineLvl w:val="2"/>
        <w:rPr>
          <w:rFonts w:ascii="Arial" w:eastAsia="Times New Roman" w:hAnsi="Arial" w:cs="Arial"/>
          <w:color w:val="3A3A3A"/>
          <w:sz w:val="30"/>
          <w:szCs w:val="30"/>
        </w:rPr>
      </w:pPr>
      <w:r w:rsidRPr="00A108E0">
        <w:rPr>
          <w:rFonts w:ascii="Arial" w:eastAsia="Times New Roman" w:hAnsi="Arial" w:cs="Arial"/>
          <w:color w:val="3A3A3A"/>
          <w:sz w:val="30"/>
          <w:szCs w:val="30"/>
          <w:bdr w:val="none" w:sz="0" w:space="0" w:color="auto" w:frame="1"/>
        </w:rPr>
        <w:t>What Exactly is Agile?</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is not a set of rules. Agile is not a set of guidelines. Agile is not even a methodology. Rather, Agile is a set of principles that encourage flexibility, adaptability, communication and working software over plans and processes. It is very succinctly captured in what is called the agile manifesto.</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Agile software development allows the team to work together more efficiently and effectively in developing complex projects. It consists of practices that exercise iterative and incremental techniques which are easily adopted and display great results.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In apply Agile into action, we have various Agile-based methods and methodologies. These methods and methodologies cater all the needs of a software development industry right from the software design and architecture, development &amp; testing to project management and deliveries.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Not just that, Agile methods and methodologies also open scope for process improvement as an integral part of each delivery.</w:t>
      </w:r>
    </w:p>
    <w:p w:rsidR="00A108E0" w:rsidRPr="00A108E0" w:rsidRDefault="00A108E0" w:rsidP="00A108E0">
      <w:p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b/>
          <w:bCs/>
          <w:i/>
          <w:iCs/>
          <w:color w:val="3A3A3A"/>
          <w:sz w:val="20"/>
        </w:rPr>
        <w:lastRenderedPageBreak/>
        <w:t>Agile is a software development approach where a self-sufficient and cross-functional team works on making continuous deliveries through iterations and evolves throughout the process by gathering feedback from the end users.</w:t>
      </w:r>
    </w:p>
    <w:p w:rsidR="00A108E0" w:rsidRPr="00A108E0" w:rsidRDefault="00A108E0" w:rsidP="00A108E0">
      <w:pPr>
        <w:shd w:val="clear" w:color="auto" w:fill="FFFFFF"/>
        <w:spacing w:after="0" w:line="288" w:lineRule="atLeast"/>
        <w:outlineLvl w:val="2"/>
        <w:rPr>
          <w:rFonts w:ascii="Arial" w:eastAsia="Times New Roman" w:hAnsi="Arial" w:cs="Arial"/>
          <w:color w:val="3A3A3A"/>
          <w:sz w:val="30"/>
          <w:szCs w:val="30"/>
        </w:rPr>
      </w:pPr>
      <w:r w:rsidRPr="00A108E0">
        <w:rPr>
          <w:rFonts w:ascii="Arial" w:eastAsia="Times New Roman" w:hAnsi="Arial" w:cs="Arial"/>
          <w:color w:val="3A3A3A"/>
          <w:sz w:val="30"/>
          <w:szCs w:val="30"/>
          <w:bdr w:val="none" w:sz="0" w:space="0" w:color="auto" w:frame="1"/>
        </w:rPr>
        <w:t>How to Practice Agile?</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There are various Agile Methodologies that are in practice in various diversified industries.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4287520" cy="1362710"/>
            <wp:effectExtent l="19050" t="0" r="0" b="0"/>
            <wp:docPr id="2" name="Picture 2" descr="agile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methodologies"/>
                    <pic:cNvPicPr>
                      <a:picLocks noChangeAspect="1" noChangeArrowheads="1"/>
                    </pic:cNvPicPr>
                  </pic:nvPicPr>
                  <pic:blipFill>
                    <a:blip r:embed="rId6"/>
                    <a:srcRect/>
                    <a:stretch>
                      <a:fillRect/>
                    </a:stretch>
                  </pic:blipFill>
                  <pic:spPr bwMode="auto">
                    <a:xfrm>
                      <a:off x="0" y="0"/>
                      <a:ext cx="4287520" cy="136271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b/>
          <w:bCs/>
          <w:color w:val="3A3A3A"/>
          <w:sz w:val="20"/>
        </w:rPr>
        <w:t>However, the most popular methodologies amongst all of them are:</w:t>
      </w:r>
    </w:p>
    <w:p w:rsidR="00A108E0" w:rsidRPr="00A108E0" w:rsidRDefault="00A108E0" w:rsidP="00A108E0">
      <w:pPr>
        <w:numPr>
          <w:ilvl w:val="0"/>
          <w:numId w:val="1"/>
        </w:num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Scrum</w:t>
      </w:r>
    </w:p>
    <w:p w:rsidR="00A108E0" w:rsidRPr="00A108E0" w:rsidRDefault="00A108E0" w:rsidP="00A108E0">
      <w:pPr>
        <w:numPr>
          <w:ilvl w:val="0"/>
          <w:numId w:val="1"/>
        </w:numPr>
        <w:shd w:val="clear" w:color="auto" w:fill="FFFFFF"/>
        <w:spacing w:after="0" w:line="240" w:lineRule="auto"/>
        <w:rPr>
          <w:rFonts w:ascii="Arial" w:eastAsia="Times New Roman" w:hAnsi="Arial" w:cs="Arial"/>
          <w:color w:val="3A3A3A"/>
          <w:sz w:val="20"/>
          <w:szCs w:val="20"/>
        </w:rPr>
      </w:pPr>
      <w:proofErr w:type="spellStart"/>
      <w:r w:rsidRPr="00A108E0">
        <w:rPr>
          <w:rFonts w:ascii="Arial" w:eastAsia="Times New Roman" w:hAnsi="Arial" w:cs="Arial"/>
          <w:color w:val="3A3A3A"/>
          <w:sz w:val="20"/>
          <w:szCs w:val="20"/>
        </w:rPr>
        <w:t>Kanban</w:t>
      </w:r>
      <w:proofErr w:type="spellEnd"/>
    </w:p>
    <w:p w:rsidR="00A108E0" w:rsidRPr="00A108E0" w:rsidRDefault="00A108E0" w:rsidP="00A108E0">
      <w:pPr>
        <w:numPr>
          <w:ilvl w:val="0"/>
          <w:numId w:val="1"/>
        </w:num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Extreme Programming</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All these methodologies focus on lean software development and help in building better software effectively and efficiently.</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r w:rsidRPr="00A108E0">
        <w:rPr>
          <w:rFonts w:ascii="Arial" w:eastAsia="Times New Roman" w:hAnsi="Arial" w:cs="Arial"/>
          <w:color w:val="3A3A3A"/>
          <w:sz w:val="20"/>
          <w:szCs w:val="20"/>
        </w:rPr>
        <w:t>That is all with Agile Introduction. The part is structured to help you to understand the core values and principles that shall be adopted for a team to be working in an Agile mode and mindset.</w:t>
      </w:r>
    </w:p>
    <w:p w:rsidR="00A108E0" w:rsidRPr="00A108E0" w:rsidRDefault="00A108E0" w:rsidP="00A108E0">
      <w:pPr>
        <w:spacing w:before="543" w:after="543" w:line="240" w:lineRule="auto"/>
        <w:rPr>
          <w:rFonts w:ascii="Times New Roman" w:eastAsia="Times New Roman" w:hAnsi="Times New Roman" w:cs="Times New Roman"/>
          <w:sz w:val="24"/>
          <w:szCs w:val="24"/>
        </w:rPr>
      </w:pPr>
      <w:r w:rsidRPr="00A108E0">
        <w:rPr>
          <w:rFonts w:ascii="Times New Roman" w:eastAsia="Times New Roman" w:hAnsi="Times New Roman" w:cs="Times New Roman"/>
          <w:sz w:val="24"/>
          <w:szCs w:val="24"/>
        </w:rPr>
        <w:pict>
          <v:rect id="_x0000_i1025" style="width:0;height:.7pt" o:hralign="center" o:hrstd="t" o:hrnoshade="t" o:hr="t" fillcolor="#3a3a3a" stroked="f"/>
        </w:pict>
      </w:r>
    </w:p>
    <w:p w:rsidR="00A108E0" w:rsidRPr="00A108E0" w:rsidRDefault="00A108E0" w:rsidP="00A108E0">
      <w:pPr>
        <w:shd w:val="clear" w:color="auto" w:fill="FFFFFF"/>
        <w:spacing w:after="0" w:line="312" w:lineRule="atLeast"/>
        <w:outlineLvl w:val="1"/>
        <w:rPr>
          <w:rFonts w:ascii="Arial" w:eastAsia="Times New Roman" w:hAnsi="Arial" w:cs="Arial"/>
          <w:b/>
          <w:bCs/>
          <w:color w:val="3A3A3A"/>
          <w:sz w:val="34"/>
          <w:szCs w:val="34"/>
        </w:rPr>
      </w:pPr>
      <w:r w:rsidRPr="00A108E0">
        <w:rPr>
          <w:rFonts w:ascii="Arial" w:eastAsia="Times New Roman" w:hAnsi="Arial" w:cs="Arial"/>
          <w:b/>
          <w:bCs/>
          <w:color w:val="3A3A3A"/>
          <w:sz w:val="34"/>
          <w:szCs w:val="34"/>
          <w:bdr w:val="none" w:sz="0" w:space="0" w:color="auto" w:frame="1"/>
        </w:rPr>
        <w:t>Agile </w:t>
      </w:r>
      <w:r w:rsidRPr="00A108E0">
        <w:rPr>
          <w:rFonts w:ascii="Arial" w:eastAsia="Times New Roman" w:hAnsi="Arial" w:cs="Arial"/>
          <w:b/>
          <w:bCs/>
          <w:color w:val="3A3A3A"/>
          <w:sz w:val="34"/>
        </w:rPr>
        <w:t>Methodology</w:t>
      </w:r>
    </w:p>
    <w:p w:rsidR="00A108E0" w:rsidRPr="00A108E0" w:rsidRDefault="00A108E0" w:rsidP="00A108E0">
      <w:pPr>
        <w:shd w:val="clear" w:color="auto" w:fill="FFFFFF"/>
        <w:spacing w:after="0" w:line="240" w:lineRule="auto"/>
        <w:rPr>
          <w:rFonts w:ascii="Arial" w:eastAsia="Times New Roman" w:hAnsi="Arial" w:cs="Arial"/>
          <w:color w:val="3A3A3A"/>
          <w:sz w:val="20"/>
          <w:szCs w:val="20"/>
        </w:rPr>
      </w:pPr>
      <w:r w:rsidRPr="00A108E0">
        <w:rPr>
          <w:rFonts w:ascii="Arial" w:eastAsia="Times New Roman" w:hAnsi="Arial" w:cs="Arial"/>
          <w:b/>
          <w:bCs/>
          <w:color w:val="3A3A3A"/>
          <w:sz w:val="20"/>
        </w:rPr>
        <w:t>Introduction to Agile Models:</w:t>
      </w:r>
    </w:p>
    <w:p w:rsidR="00A108E0" w:rsidRPr="00A108E0" w:rsidRDefault="00A108E0" w:rsidP="00A108E0">
      <w:pPr>
        <w:shd w:val="clear" w:color="auto" w:fill="FFFFFF"/>
        <w:spacing w:after="336" w:line="240" w:lineRule="auto"/>
        <w:rPr>
          <w:rFonts w:ascii="Arial" w:eastAsia="Times New Roman" w:hAnsi="Arial" w:cs="Arial"/>
          <w:color w:val="3A3A3A"/>
          <w:sz w:val="20"/>
          <w:szCs w:val="20"/>
        </w:rPr>
      </w:pPr>
    </w:p>
    <w:p w:rsidR="00A108E0" w:rsidRPr="00A108E0" w:rsidRDefault="00A108E0" w:rsidP="00A108E0">
      <w:pPr>
        <w:shd w:val="clear" w:color="auto" w:fill="FFFFFF"/>
        <w:spacing w:after="0" w:line="240" w:lineRule="auto"/>
        <w:rPr>
          <w:ins w:id="0" w:author="Unknown"/>
          <w:rFonts w:ascii="Arial" w:eastAsia="Times New Roman" w:hAnsi="Arial" w:cs="Arial"/>
          <w:color w:val="3A3A3A"/>
          <w:sz w:val="20"/>
          <w:szCs w:val="20"/>
        </w:rPr>
      </w:pPr>
    </w:p>
    <w:p w:rsidR="00A108E0" w:rsidRPr="00A108E0" w:rsidRDefault="00A108E0" w:rsidP="00A108E0">
      <w:pPr>
        <w:shd w:val="clear" w:color="auto" w:fill="FFFFFF"/>
        <w:spacing w:after="336" w:line="240" w:lineRule="auto"/>
        <w:rPr>
          <w:ins w:id="1" w:author="Unknown"/>
          <w:rFonts w:ascii="Arial" w:eastAsia="Times New Roman" w:hAnsi="Arial" w:cs="Arial"/>
          <w:color w:val="3A3A3A"/>
          <w:sz w:val="20"/>
          <w:szCs w:val="20"/>
        </w:rPr>
      </w:pPr>
      <w:ins w:id="2" w:author="Unknown">
        <w:r w:rsidRPr="00A108E0">
          <w:rPr>
            <w:rFonts w:ascii="Arial" w:eastAsia="Times New Roman" w:hAnsi="Arial" w:cs="Arial"/>
            <w:color w:val="3A3A3A"/>
            <w:sz w:val="20"/>
            <w:szCs w:val="20"/>
          </w:rPr>
          <w:t>As we all know, Agile is a software development methodology.</w:t>
        </w:r>
      </w:ins>
    </w:p>
    <w:p w:rsidR="00A108E0" w:rsidRPr="00A108E0" w:rsidRDefault="00A108E0" w:rsidP="00A108E0">
      <w:pPr>
        <w:shd w:val="clear" w:color="auto" w:fill="FFFFFF"/>
        <w:spacing w:after="336" w:line="240" w:lineRule="auto"/>
        <w:rPr>
          <w:ins w:id="3" w:author="Unknown"/>
          <w:rFonts w:ascii="Arial" w:eastAsia="Times New Roman" w:hAnsi="Arial" w:cs="Arial"/>
          <w:color w:val="3A3A3A"/>
          <w:sz w:val="20"/>
          <w:szCs w:val="20"/>
        </w:rPr>
      </w:pPr>
      <w:ins w:id="4" w:author="Unknown">
        <w:r w:rsidRPr="00A108E0">
          <w:rPr>
            <w:rFonts w:ascii="Arial" w:eastAsia="Times New Roman" w:hAnsi="Arial" w:cs="Arial"/>
            <w:color w:val="3A3A3A"/>
            <w:sz w:val="20"/>
            <w:szCs w:val="20"/>
          </w:rPr>
          <w:t>We have also learned about the values and principles which were mentioned in the agile manifesto by the founders of agile. In our initial discussions, we also skirted upon the differences between agile and the traditional waterfall models.</w:t>
        </w:r>
      </w:ins>
    </w:p>
    <w:p w:rsidR="00A108E0" w:rsidRPr="00A108E0" w:rsidRDefault="00A108E0" w:rsidP="00A108E0">
      <w:pPr>
        <w:shd w:val="clear" w:color="auto" w:fill="FFFFFF"/>
        <w:spacing w:after="336" w:line="240" w:lineRule="auto"/>
        <w:rPr>
          <w:ins w:id="5" w:author="Unknown"/>
          <w:rFonts w:ascii="Arial" w:eastAsia="Times New Roman" w:hAnsi="Arial" w:cs="Arial"/>
          <w:color w:val="3A3A3A"/>
          <w:sz w:val="20"/>
          <w:szCs w:val="20"/>
        </w:rPr>
      </w:pPr>
      <w:ins w:id="6" w:author="Unknown">
        <w:r w:rsidRPr="00A108E0">
          <w:rPr>
            <w:rFonts w:ascii="Arial" w:eastAsia="Times New Roman" w:hAnsi="Arial" w:cs="Arial"/>
            <w:color w:val="3A3A3A"/>
            <w:sz w:val="20"/>
            <w:szCs w:val="20"/>
          </w:rPr>
          <w:t>In this tutorial, we will get to know about the advantages and disadvantages of the agile methodology.</w:t>
        </w:r>
      </w:ins>
    </w:p>
    <w:p w:rsidR="00A108E0" w:rsidRPr="00A108E0" w:rsidRDefault="00A108E0" w:rsidP="00A108E0">
      <w:pPr>
        <w:shd w:val="clear" w:color="auto" w:fill="FFFFFF"/>
        <w:spacing w:after="336" w:line="240" w:lineRule="auto"/>
        <w:rPr>
          <w:ins w:id="7" w:author="Unknown"/>
          <w:rFonts w:ascii="Arial" w:eastAsia="Times New Roman" w:hAnsi="Arial" w:cs="Arial"/>
          <w:color w:val="3A3A3A"/>
          <w:sz w:val="20"/>
          <w:szCs w:val="20"/>
        </w:rPr>
      </w:pPr>
      <w:ins w:id="8" w:author="Unknown">
        <w:r w:rsidRPr="00A108E0">
          <w:rPr>
            <w:rFonts w:ascii="Arial" w:eastAsia="Times New Roman" w:hAnsi="Arial" w:cs="Arial"/>
            <w:color w:val="3A3A3A"/>
            <w:sz w:val="20"/>
            <w:szCs w:val="20"/>
          </w:rPr>
          <w:t>We will see what is scrum? and how is it different from agile. Then we will understand the various agile methodologies that are being used by different organizations and how can we implement agile using them.</w:t>
        </w:r>
      </w:ins>
    </w:p>
    <w:p w:rsidR="00A108E0" w:rsidRPr="00A108E0" w:rsidRDefault="00A108E0" w:rsidP="00A108E0">
      <w:pPr>
        <w:shd w:val="clear" w:color="auto" w:fill="FFFFFF"/>
        <w:spacing w:after="336" w:line="240" w:lineRule="auto"/>
        <w:rPr>
          <w:ins w:id="9" w:author="Unknown"/>
          <w:rFonts w:ascii="Arial" w:eastAsia="Times New Roman" w:hAnsi="Arial" w:cs="Arial"/>
          <w:color w:val="3A3A3A"/>
          <w:sz w:val="20"/>
          <w:szCs w:val="20"/>
        </w:rPr>
      </w:pPr>
      <w:ins w:id="10" w:author="Unknown">
        <w:r w:rsidRPr="00A108E0">
          <w:rPr>
            <w:rFonts w:ascii="Arial" w:eastAsia="Times New Roman" w:hAnsi="Arial" w:cs="Arial"/>
            <w:color w:val="3A3A3A"/>
            <w:sz w:val="20"/>
            <w:szCs w:val="20"/>
          </w:rPr>
          <w:t>You will also be able to appreciate the difference and also the advantages/disadvantages of these methodologies.</w:t>
        </w:r>
      </w:ins>
    </w:p>
    <w:p w:rsidR="00A108E0" w:rsidRPr="00A108E0" w:rsidRDefault="00A108E0" w:rsidP="00A108E0">
      <w:pPr>
        <w:shd w:val="clear" w:color="auto" w:fill="FFFFFF"/>
        <w:spacing w:after="0" w:line="288" w:lineRule="atLeast"/>
        <w:outlineLvl w:val="2"/>
        <w:rPr>
          <w:ins w:id="11" w:author="Unknown"/>
          <w:rFonts w:ascii="Arial" w:eastAsia="Times New Roman" w:hAnsi="Arial" w:cs="Arial"/>
          <w:color w:val="3A3A3A"/>
          <w:sz w:val="30"/>
          <w:szCs w:val="30"/>
        </w:rPr>
      </w:pPr>
      <w:ins w:id="12" w:author="Unknown">
        <w:r w:rsidRPr="00A108E0">
          <w:rPr>
            <w:rFonts w:ascii="Arial" w:eastAsia="Times New Roman" w:hAnsi="Arial" w:cs="Arial"/>
            <w:color w:val="3A3A3A"/>
            <w:sz w:val="30"/>
            <w:szCs w:val="30"/>
            <w:bdr w:val="none" w:sz="0" w:space="0" w:color="auto" w:frame="1"/>
          </w:rPr>
          <w:lastRenderedPageBreak/>
          <w:t>Advantages of Agile Methodology</w:t>
        </w:r>
      </w:ins>
    </w:p>
    <w:p w:rsidR="00A108E0" w:rsidRPr="00A108E0" w:rsidRDefault="00A108E0" w:rsidP="00A108E0">
      <w:pPr>
        <w:shd w:val="clear" w:color="auto" w:fill="FFFFFF"/>
        <w:spacing w:after="0" w:line="240" w:lineRule="auto"/>
        <w:rPr>
          <w:ins w:id="13" w:author="Unknown"/>
          <w:rFonts w:ascii="Arial" w:eastAsia="Times New Roman" w:hAnsi="Arial" w:cs="Arial"/>
          <w:color w:val="3A3A3A"/>
          <w:sz w:val="20"/>
          <w:szCs w:val="20"/>
        </w:rPr>
      </w:pPr>
      <w:ins w:id="14" w:author="Unknown">
        <w:r w:rsidRPr="00A108E0">
          <w:rPr>
            <w:rFonts w:ascii="Arial" w:eastAsia="Times New Roman" w:hAnsi="Arial" w:cs="Arial"/>
            <w:b/>
            <w:bCs/>
            <w:color w:val="FF6600"/>
            <w:sz w:val="20"/>
          </w:rPr>
          <w:t>Given below are the various advantages of Agile Methodology:</w:t>
        </w:r>
      </w:ins>
    </w:p>
    <w:p w:rsidR="00A108E0" w:rsidRPr="00A108E0" w:rsidRDefault="00A108E0" w:rsidP="00A108E0">
      <w:pPr>
        <w:numPr>
          <w:ilvl w:val="0"/>
          <w:numId w:val="2"/>
        </w:numPr>
        <w:shd w:val="clear" w:color="auto" w:fill="FFFFFF"/>
        <w:spacing w:after="0" w:line="240" w:lineRule="auto"/>
        <w:rPr>
          <w:ins w:id="15" w:author="Unknown"/>
          <w:rFonts w:ascii="Arial" w:eastAsia="Times New Roman" w:hAnsi="Arial" w:cs="Arial"/>
          <w:color w:val="3A3A3A"/>
          <w:sz w:val="20"/>
          <w:szCs w:val="20"/>
        </w:rPr>
      </w:pPr>
      <w:ins w:id="16" w:author="Unknown">
        <w:r w:rsidRPr="00A108E0">
          <w:rPr>
            <w:rFonts w:ascii="Arial" w:eastAsia="Times New Roman" w:hAnsi="Arial" w:cs="Arial"/>
            <w:color w:val="3A3A3A"/>
            <w:sz w:val="20"/>
            <w:szCs w:val="20"/>
          </w:rPr>
          <w:t>The customers continuously get a look and feel of the project progress at the end of each iteration/sprint.</w:t>
        </w:r>
      </w:ins>
    </w:p>
    <w:p w:rsidR="00A108E0" w:rsidRPr="00A108E0" w:rsidRDefault="00A108E0" w:rsidP="00A108E0">
      <w:pPr>
        <w:numPr>
          <w:ilvl w:val="0"/>
          <w:numId w:val="2"/>
        </w:numPr>
        <w:shd w:val="clear" w:color="auto" w:fill="FFFFFF"/>
        <w:spacing w:after="0" w:line="240" w:lineRule="auto"/>
        <w:rPr>
          <w:ins w:id="17" w:author="Unknown"/>
          <w:rFonts w:ascii="Arial" w:eastAsia="Times New Roman" w:hAnsi="Arial" w:cs="Arial"/>
          <w:color w:val="3A3A3A"/>
          <w:sz w:val="20"/>
          <w:szCs w:val="20"/>
        </w:rPr>
      </w:pPr>
      <w:ins w:id="18" w:author="Unknown">
        <w:r w:rsidRPr="00A108E0">
          <w:rPr>
            <w:rFonts w:ascii="Arial" w:eastAsia="Times New Roman" w:hAnsi="Arial" w:cs="Arial"/>
            <w:color w:val="3A3A3A"/>
            <w:sz w:val="20"/>
            <w:szCs w:val="20"/>
          </w:rPr>
          <w:t>Each sprint provides the customer with a working software which meets their expectations as per the definition of done provided by them.</w:t>
        </w:r>
      </w:ins>
    </w:p>
    <w:p w:rsidR="00A108E0" w:rsidRPr="00A108E0" w:rsidRDefault="00A108E0" w:rsidP="00A108E0">
      <w:pPr>
        <w:numPr>
          <w:ilvl w:val="0"/>
          <w:numId w:val="2"/>
        </w:numPr>
        <w:shd w:val="clear" w:color="auto" w:fill="FFFFFF"/>
        <w:spacing w:after="0" w:line="240" w:lineRule="auto"/>
        <w:rPr>
          <w:ins w:id="19" w:author="Unknown"/>
          <w:rFonts w:ascii="Arial" w:eastAsia="Times New Roman" w:hAnsi="Arial" w:cs="Arial"/>
          <w:color w:val="3A3A3A"/>
          <w:sz w:val="20"/>
          <w:szCs w:val="20"/>
        </w:rPr>
      </w:pPr>
      <w:ins w:id="20" w:author="Unknown">
        <w:r w:rsidRPr="00A108E0">
          <w:rPr>
            <w:rFonts w:ascii="Arial" w:eastAsia="Times New Roman" w:hAnsi="Arial" w:cs="Arial"/>
            <w:color w:val="3A3A3A"/>
            <w:sz w:val="20"/>
            <w:szCs w:val="20"/>
          </w:rPr>
          <w:t>The development teams are quite responsive to the changing requirements and can accommodate changes even in the advanced stages of development.</w:t>
        </w:r>
      </w:ins>
    </w:p>
    <w:p w:rsidR="00A108E0" w:rsidRPr="00A108E0" w:rsidRDefault="00A108E0" w:rsidP="00A108E0">
      <w:pPr>
        <w:numPr>
          <w:ilvl w:val="0"/>
          <w:numId w:val="2"/>
        </w:numPr>
        <w:shd w:val="clear" w:color="auto" w:fill="FFFFFF"/>
        <w:spacing w:after="0" w:line="240" w:lineRule="auto"/>
        <w:rPr>
          <w:ins w:id="21" w:author="Unknown"/>
          <w:rFonts w:ascii="Arial" w:eastAsia="Times New Roman" w:hAnsi="Arial" w:cs="Arial"/>
          <w:color w:val="3A3A3A"/>
          <w:sz w:val="20"/>
          <w:szCs w:val="20"/>
        </w:rPr>
      </w:pPr>
      <w:ins w:id="22" w:author="Unknown">
        <w:r w:rsidRPr="00A108E0">
          <w:rPr>
            <w:rFonts w:ascii="Arial" w:eastAsia="Times New Roman" w:hAnsi="Arial" w:cs="Arial"/>
            <w:color w:val="3A3A3A"/>
            <w:sz w:val="20"/>
            <w:szCs w:val="20"/>
          </w:rPr>
          <w:t>There is constant two-way communication which keeps the customers involved, thus all stakeholders – business and technical – have clear visibility on the project's progress.</w:t>
        </w:r>
      </w:ins>
    </w:p>
    <w:p w:rsidR="00A108E0" w:rsidRPr="00A108E0" w:rsidRDefault="00A108E0" w:rsidP="00A108E0">
      <w:pPr>
        <w:numPr>
          <w:ilvl w:val="0"/>
          <w:numId w:val="2"/>
        </w:numPr>
        <w:shd w:val="clear" w:color="auto" w:fill="FFFFFF"/>
        <w:spacing w:after="0" w:line="240" w:lineRule="auto"/>
        <w:rPr>
          <w:ins w:id="23" w:author="Unknown"/>
          <w:rFonts w:ascii="Arial" w:eastAsia="Times New Roman" w:hAnsi="Arial" w:cs="Arial"/>
          <w:color w:val="3A3A3A"/>
          <w:sz w:val="20"/>
          <w:szCs w:val="20"/>
        </w:rPr>
      </w:pPr>
      <w:ins w:id="24" w:author="Unknown">
        <w:r w:rsidRPr="00A108E0">
          <w:rPr>
            <w:rFonts w:ascii="Arial" w:eastAsia="Times New Roman" w:hAnsi="Arial" w:cs="Arial"/>
            <w:color w:val="3A3A3A"/>
            <w:sz w:val="20"/>
            <w:szCs w:val="20"/>
          </w:rPr>
          <w:t>The design of the product is efficient and fulfills the business requirements.</w:t>
        </w:r>
      </w:ins>
    </w:p>
    <w:p w:rsidR="00A108E0" w:rsidRPr="00A108E0" w:rsidRDefault="00A108E0" w:rsidP="00A108E0">
      <w:pPr>
        <w:shd w:val="clear" w:color="auto" w:fill="FFFFFF"/>
        <w:spacing w:after="0" w:line="288" w:lineRule="atLeast"/>
        <w:outlineLvl w:val="2"/>
        <w:rPr>
          <w:ins w:id="25" w:author="Unknown"/>
          <w:rFonts w:ascii="Arial" w:eastAsia="Times New Roman" w:hAnsi="Arial" w:cs="Arial"/>
          <w:color w:val="3A3A3A"/>
          <w:sz w:val="30"/>
          <w:szCs w:val="30"/>
        </w:rPr>
      </w:pPr>
      <w:ins w:id="26" w:author="Unknown">
        <w:r w:rsidRPr="00A108E0">
          <w:rPr>
            <w:rFonts w:ascii="Arial" w:eastAsia="Times New Roman" w:hAnsi="Arial" w:cs="Arial"/>
            <w:color w:val="3A3A3A"/>
            <w:sz w:val="30"/>
            <w:szCs w:val="30"/>
            <w:bdr w:val="none" w:sz="0" w:space="0" w:color="auto" w:frame="1"/>
          </w:rPr>
          <w:t>Disadvantages of Agile Methodology</w:t>
        </w:r>
      </w:ins>
    </w:p>
    <w:p w:rsidR="00A108E0" w:rsidRPr="00A108E0" w:rsidRDefault="00A108E0" w:rsidP="00A108E0">
      <w:pPr>
        <w:shd w:val="clear" w:color="auto" w:fill="FFFFFF"/>
        <w:spacing w:after="336" w:line="240" w:lineRule="auto"/>
        <w:rPr>
          <w:ins w:id="27" w:author="Unknown"/>
          <w:rFonts w:ascii="Arial" w:eastAsia="Times New Roman" w:hAnsi="Arial" w:cs="Arial"/>
          <w:color w:val="3A3A3A"/>
          <w:sz w:val="20"/>
          <w:szCs w:val="20"/>
        </w:rPr>
      </w:pPr>
      <w:ins w:id="28" w:author="Unknown">
        <w:r w:rsidRPr="00A108E0">
          <w:rPr>
            <w:rFonts w:ascii="Arial" w:eastAsia="Times New Roman" w:hAnsi="Arial" w:cs="Arial"/>
            <w:color w:val="3A3A3A"/>
            <w:sz w:val="20"/>
            <w:szCs w:val="20"/>
          </w:rPr>
          <w:t>Though there are several advantages of Agile methodology, there are certain disadvantages involved in it too.</w:t>
        </w:r>
      </w:ins>
    </w:p>
    <w:p w:rsidR="00A108E0" w:rsidRPr="00A108E0" w:rsidRDefault="00A108E0" w:rsidP="00A108E0">
      <w:pPr>
        <w:shd w:val="clear" w:color="auto" w:fill="FFFFFF"/>
        <w:spacing w:after="0" w:line="240" w:lineRule="auto"/>
        <w:rPr>
          <w:ins w:id="29" w:author="Unknown"/>
          <w:rFonts w:ascii="Arial" w:eastAsia="Times New Roman" w:hAnsi="Arial" w:cs="Arial"/>
          <w:color w:val="3A3A3A"/>
          <w:sz w:val="20"/>
          <w:szCs w:val="20"/>
        </w:rPr>
      </w:pPr>
      <w:ins w:id="30" w:author="Unknown">
        <w:r w:rsidRPr="00A108E0">
          <w:rPr>
            <w:rFonts w:ascii="Arial" w:eastAsia="Times New Roman" w:hAnsi="Arial" w:cs="Arial"/>
            <w:b/>
            <w:bCs/>
            <w:color w:val="FF6600"/>
            <w:sz w:val="20"/>
          </w:rPr>
          <w:t>They are:</w:t>
        </w:r>
      </w:ins>
    </w:p>
    <w:p w:rsidR="00A108E0" w:rsidRPr="00A108E0" w:rsidRDefault="00A108E0" w:rsidP="00A108E0">
      <w:pPr>
        <w:shd w:val="clear" w:color="auto" w:fill="FFFFFF"/>
        <w:spacing w:after="0" w:line="240" w:lineRule="auto"/>
        <w:rPr>
          <w:ins w:id="31" w:author="Unknown"/>
          <w:rFonts w:ascii="Arial" w:eastAsia="Times New Roman" w:hAnsi="Arial" w:cs="Arial"/>
          <w:color w:val="3A3A3A"/>
          <w:sz w:val="20"/>
          <w:szCs w:val="20"/>
        </w:rPr>
      </w:pPr>
      <w:ins w:id="32" w:author="Unknown">
        <w:r w:rsidRPr="00A108E0">
          <w:rPr>
            <w:rFonts w:ascii="Arial" w:eastAsia="Times New Roman" w:hAnsi="Arial" w:cs="Arial"/>
            <w:b/>
            <w:bCs/>
            <w:color w:val="3A3A3A"/>
            <w:sz w:val="20"/>
          </w:rPr>
          <w:t>#1)</w:t>
        </w:r>
        <w:r w:rsidRPr="00A108E0">
          <w:rPr>
            <w:rFonts w:ascii="Arial" w:eastAsia="Times New Roman" w:hAnsi="Arial" w:cs="Arial"/>
            <w:color w:val="3A3A3A"/>
            <w:sz w:val="20"/>
            <w:szCs w:val="20"/>
          </w:rPr>
          <w:t> Comprehensive documentation is not preferred which can lead to agile teams incorrectly interpreting this as agile doesn’t require documentation. So the rigor gets lost on documentation. This should be avoided by continuously asking yourself if this is sufficient information to proceed or not.</w:t>
        </w:r>
      </w:ins>
    </w:p>
    <w:p w:rsidR="00A108E0" w:rsidRPr="00A108E0" w:rsidRDefault="00A108E0" w:rsidP="00A108E0">
      <w:pPr>
        <w:shd w:val="clear" w:color="auto" w:fill="FFFFFF"/>
        <w:spacing w:after="0" w:line="240" w:lineRule="auto"/>
        <w:rPr>
          <w:ins w:id="33" w:author="Unknown"/>
          <w:rFonts w:ascii="Arial" w:eastAsia="Times New Roman" w:hAnsi="Arial" w:cs="Arial"/>
          <w:color w:val="3A3A3A"/>
          <w:sz w:val="20"/>
          <w:szCs w:val="20"/>
        </w:rPr>
      </w:pPr>
      <w:ins w:id="34" w:author="Unknown">
        <w:r w:rsidRPr="00A108E0">
          <w:rPr>
            <w:rFonts w:ascii="Arial" w:eastAsia="Times New Roman" w:hAnsi="Arial" w:cs="Arial"/>
            <w:b/>
            <w:bCs/>
            <w:color w:val="3A3A3A"/>
            <w:sz w:val="20"/>
          </w:rPr>
          <w:t>#2)</w:t>
        </w:r>
        <w:r w:rsidRPr="00A108E0">
          <w:rPr>
            <w:rFonts w:ascii="Arial" w:eastAsia="Times New Roman" w:hAnsi="Arial" w:cs="Arial"/>
            <w:color w:val="3A3A3A"/>
            <w:sz w:val="20"/>
            <w:szCs w:val="20"/>
          </w:rPr>
          <w:t> Sometimes, at the beginning of the projects, the requirements are not crystal clear. The teams might proceed and find that the customers' vision got realigned and in such situations, the teams need to incorporate many changes and it is difficult to gauge the end result as well.</w:t>
        </w:r>
      </w:ins>
    </w:p>
    <w:p w:rsidR="00A108E0" w:rsidRPr="00A108E0" w:rsidRDefault="00A108E0" w:rsidP="00A108E0">
      <w:pPr>
        <w:shd w:val="clear" w:color="auto" w:fill="FFFFFF"/>
        <w:spacing w:after="0" w:line="288" w:lineRule="atLeast"/>
        <w:outlineLvl w:val="2"/>
        <w:rPr>
          <w:ins w:id="35" w:author="Unknown"/>
          <w:rFonts w:ascii="Arial" w:eastAsia="Times New Roman" w:hAnsi="Arial" w:cs="Arial"/>
          <w:color w:val="3A3A3A"/>
          <w:sz w:val="30"/>
          <w:szCs w:val="30"/>
        </w:rPr>
      </w:pPr>
      <w:ins w:id="36" w:author="Unknown">
        <w:r w:rsidRPr="00A108E0">
          <w:rPr>
            <w:rFonts w:ascii="Arial" w:eastAsia="Times New Roman" w:hAnsi="Arial" w:cs="Arial"/>
            <w:color w:val="3A3A3A"/>
            <w:sz w:val="30"/>
            <w:szCs w:val="30"/>
            <w:bdr w:val="none" w:sz="0" w:space="0" w:color="auto" w:frame="1"/>
          </w:rPr>
          <w:t>Types of Agile Methodologies</w:t>
        </w:r>
      </w:ins>
    </w:p>
    <w:p w:rsidR="00A108E0" w:rsidRPr="00A108E0" w:rsidRDefault="00A108E0" w:rsidP="00A108E0">
      <w:pPr>
        <w:shd w:val="clear" w:color="auto" w:fill="FFFFFF"/>
        <w:spacing w:after="336" w:line="240" w:lineRule="auto"/>
        <w:rPr>
          <w:ins w:id="37" w:author="Unknown"/>
          <w:rFonts w:ascii="Arial" w:eastAsia="Times New Roman" w:hAnsi="Arial" w:cs="Arial"/>
          <w:color w:val="3A3A3A"/>
          <w:sz w:val="20"/>
          <w:szCs w:val="20"/>
        </w:rPr>
      </w:pPr>
      <w:ins w:id="38" w:author="Unknown">
        <w:r w:rsidRPr="00A108E0">
          <w:rPr>
            <w:rFonts w:ascii="Arial" w:eastAsia="Times New Roman" w:hAnsi="Arial" w:cs="Arial"/>
            <w:color w:val="3A3A3A"/>
            <w:sz w:val="20"/>
            <w:szCs w:val="20"/>
          </w:rPr>
          <w:t>There are several agile methodologies in practice across the world. We are going to learn more in detail about four of the most popular ones.</w:t>
        </w:r>
      </w:ins>
    </w:p>
    <w:p w:rsidR="00A108E0" w:rsidRPr="00A108E0" w:rsidRDefault="00A108E0" w:rsidP="00A108E0">
      <w:pPr>
        <w:shd w:val="clear" w:color="auto" w:fill="FFFFFF"/>
        <w:spacing w:after="336" w:line="240" w:lineRule="auto"/>
        <w:rPr>
          <w:ins w:id="39"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5710555" cy="2415540"/>
            <wp:effectExtent l="19050" t="0" r="4445" b="0"/>
            <wp:docPr id="5" name="Picture 5" descr="Agile methodologie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methodologies types"/>
                    <pic:cNvPicPr>
                      <a:picLocks noChangeAspect="1" noChangeArrowheads="1"/>
                    </pic:cNvPicPr>
                  </pic:nvPicPr>
                  <pic:blipFill>
                    <a:blip r:embed="rId7"/>
                    <a:srcRect/>
                    <a:stretch>
                      <a:fillRect/>
                    </a:stretch>
                  </pic:blipFill>
                  <pic:spPr bwMode="auto">
                    <a:xfrm>
                      <a:off x="0" y="0"/>
                      <a:ext cx="5710555" cy="241554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88" w:lineRule="atLeast"/>
        <w:outlineLvl w:val="3"/>
        <w:rPr>
          <w:ins w:id="40" w:author="Unknown"/>
          <w:rFonts w:ascii="Arial" w:eastAsia="Times New Roman" w:hAnsi="Arial" w:cs="Arial"/>
          <w:color w:val="3A3A3A"/>
          <w:sz w:val="27"/>
          <w:szCs w:val="27"/>
        </w:rPr>
      </w:pPr>
      <w:ins w:id="41" w:author="Unknown">
        <w:r w:rsidRPr="00A108E0">
          <w:rPr>
            <w:rFonts w:ascii="Arial" w:eastAsia="Times New Roman" w:hAnsi="Arial" w:cs="Arial"/>
            <w:color w:val="FF6600"/>
            <w:sz w:val="27"/>
            <w:szCs w:val="27"/>
            <w:bdr w:val="none" w:sz="0" w:space="0" w:color="auto" w:frame="1"/>
          </w:rPr>
          <w:t>#1) Scrum</w:t>
        </w:r>
      </w:ins>
    </w:p>
    <w:p w:rsidR="00A108E0" w:rsidRPr="00A108E0" w:rsidRDefault="00A108E0" w:rsidP="00A108E0">
      <w:pPr>
        <w:shd w:val="clear" w:color="auto" w:fill="FFFFFF"/>
        <w:spacing w:after="336" w:line="240" w:lineRule="auto"/>
        <w:rPr>
          <w:ins w:id="42" w:author="Unknown"/>
          <w:rFonts w:ascii="Arial" w:eastAsia="Times New Roman" w:hAnsi="Arial" w:cs="Arial"/>
          <w:color w:val="3A3A3A"/>
          <w:sz w:val="20"/>
          <w:szCs w:val="20"/>
        </w:rPr>
      </w:pPr>
      <w:ins w:id="43" w:author="Unknown">
        <w:r w:rsidRPr="00A108E0">
          <w:rPr>
            <w:rFonts w:ascii="Arial" w:eastAsia="Times New Roman" w:hAnsi="Arial" w:cs="Arial"/>
            <w:color w:val="3A3A3A"/>
            <w:sz w:val="20"/>
            <w:szCs w:val="20"/>
          </w:rPr>
          <w:t>Scrum can easily be considered to be the most popular agile framework. The term ‘scrum’ is much considered synonymously to ‘agile’ by most practitioners. But that is a misconception. Scrum is just one of the frameworks by which you can implement agile.</w:t>
        </w:r>
      </w:ins>
    </w:p>
    <w:p w:rsidR="00A108E0" w:rsidRPr="00A108E0" w:rsidRDefault="00A108E0" w:rsidP="00A108E0">
      <w:pPr>
        <w:shd w:val="clear" w:color="auto" w:fill="FFFFFF"/>
        <w:spacing w:after="336" w:line="240" w:lineRule="auto"/>
        <w:rPr>
          <w:ins w:id="44" w:author="Unknown"/>
          <w:rFonts w:ascii="Arial" w:eastAsia="Times New Roman" w:hAnsi="Arial" w:cs="Arial"/>
          <w:color w:val="3A3A3A"/>
          <w:sz w:val="20"/>
          <w:szCs w:val="20"/>
        </w:rPr>
      </w:pPr>
      <w:ins w:id="45" w:author="Unknown">
        <w:r w:rsidRPr="00A108E0">
          <w:rPr>
            <w:rFonts w:ascii="Arial" w:eastAsia="Times New Roman" w:hAnsi="Arial" w:cs="Arial"/>
            <w:color w:val="3A3A3A"/>
            <w:sz w:val="20"/>
            <w:szCs w:val="20"/>
          </w:rPr>
          <w:t>The word scrum comes from sports rugby. Where the players huddle together in an interlocked position pushing against the opponents. Each player has a defined role in their position and can play both offensive and defensive as per the demand of the situation.</w:t>
        </w:r>
      </w:ins>
    </w:p>
    <w:p w:rsidR="00A108E0" w:rsidRPr="00A108E0" w:rsidRDefault="00A108E0" w:rsidP="00A108E0">
      <w:pPr>
        <w:shd w:val="clear" w:color="auto" w:fill="FFFFFF"/>
        <w:spacing w:after="0" w:line="240" w:lineRule="auto"/>
        <w:rPr>
          <w:ins w:id="46" w:author="Unknown"/>
          <w:rFonts w:ascii="Arial" w:eastAsia="Times New Roman" w:hAnsi="Arial" w:cs="Arial"/>
          <w:color w:val="3A3A3A"/>
          <w:sz w:val="20"/>
          <w:szCs w:val="20"/>
        </w:rPr>
      </w:pPr>
      <w:ins w:id="47" w:author="Unknown">
        <w:r w:rsidRPr="00A108E0">
          <w:rPr>
            <w:rFonts w:ascii="Arial" w:eastAsia="Times New Roman" w:hAnsi="Arial" w:cs="Arial"/>
            <w:color w:val="3A3A3A"/>
            <w:sz w:val="20"/>
            <w:szCs w:val="20"/>
          </w:rPr>
          <w:lastRenderedPageBreak/>
          <w:t>Similarly, the scrum in IT believes in empowered self-managed development teams with three specific and clearly defined roles. These roles include – </w:t>
        </w:r>
        <w:r w:rsidRPr="00A108E0">
          <w:rPr>
            <w:rFonts w:ascii="Arial" w:eastAsia="Times New Roman" w:hAnsi="Arial" w:cs="Arial"/>
            <w:b/>
            <w:bCs/>
            <w:color w:val="3A3A3A"/>
            <w:sz w:val="20"/>
          </w:rPr>
          <w:t>Product Owner (PO), Scrum Master (SM) and the development team consisting of the programmers and testers</w:t>
        </w:r>
        <w:r w:rsidRPr="00A108E0">
          <w:rPr>
            <w:rFonts w:ascii="Arial" w:eastAsia="Times New Roman" w:hAnsi="Arial" w:cs="Arial"/>
            <w:color w:val="3A3A3A"/>
            <w:sz w:val="20"/>
            <w:szCs w:val="20"/>
          </w:rPr>
          <w:t>. They work together in iterative time boxed durations called sprints.</w:t>
        </w:r>
      </w:ins>
    </w:p>
    <w:p w:rsidR="00A108E0" w:rsidRPr="00A108E0" w:rsidRDefault="00A108E0" w:rsidP="00A108E0">
      <w:pPr>
        <w:shd w:val="clear" w:color="auto" w:fill="FFFFFF"/>
        <w:spacing w:after="336" w:line="240" w:lineRule="auto"/>
        <w:rPr>
          <w:ins w:id="48" w:author="Unknown"/>
          <w:rFonts w:ascii="Arial" w:eastAsia="Times New Roman" w:hAnsi="Arial" w:cs="Arial"/>
          <w:color w:val="3A3A3A"/>
          <w:sz w:val="20"/>
          <w:szCs w:val="20"/>
        </w:rPr>
      </w:pPr>
      <w:ins w:id="49" w:author="Unknown">
        <w:r w:rsidRPr="00A108E0">
          <w:rPr>
            <w:rFonts w:ascii="Arial" w:eastAsia="Times New Roman" w:hAnsi="Arial" w:cs="Arial"/>
            <w:color w:val="3A3A3A"/>
            <w:sz w:val="20"/>
            <w:szCs w:val="20"/>
          </w:rPr>
          <w:t>The first step is the creation of the product backlog by the PO. It’s a to-do list of stuff to be done by the scrum team. Then the scrum team selects the top priority items and tries to finish them within the time box called a sprint.</w:t>
        </w:r>
      </w:ins>
    </w:p>
    <w:p w:rsidR="00A108E0" w:rsidRPr="00A108E0" w:rsidRDefault="00A108E0" w:rsidP="00A108E0">
      <w:pPr>
        <w:shd w:val="clear" w:color="auto" w:fill="FFFFFF"/>
        <w:spacing w:after="336" w:line="240" w:lineRule="auto"/>
        <w:rPr>
          <w:ins w:id="50" w:author="Unknown"/>
          <w:rFonts w:ascii="Arial" w:eastAsia="Times New Roman" w:hAnsi="Arial" w:cs="Arial"/>
          <w:color w:val="3A3A3A"/>
          <w:sz w:val="20"/>
          <w:szCs w:val="20"/>
        </w:rPr>
      </w:pPr>
      <w:ins w:id="51" w:author="Unknown">
        <w:r w:rsidRPr="00A108E0">
          <w:rPr>
            <w:rFonts w:ascii="Arial" w:eastAsia="Times New Roman" w:hAnsi="Arial" w:cs="Arial"/>
            <w:color w:val="3A3A3A"/>
            <w:sz w:val="20"/>
            <w:szCs w:val="20"/>
          </w:rPr>
          <w:t>An easier way to remember all of this is to memorize the 3-3-5 framework. It means that a scrum project has 3 roles, 3 artifacts, and 5 events.</w:t>
        </w:r>
      </w:ins>
    </w:p>
    <w:p w:rsidR="00A108E0" w:rsidRPr="00A108E0" w:rsidRDefault="00A108E0" w:rsidP="00A108E0">
      <w:pPr>
        <w:shd w:val="clear" w:color="auto" w:fill="FFFFFF"/>
        <w:spacing w:after="0" w:line="240" w:lineRule="auto"/>
        <w:rPr>
          <w:ins w:id="52" w:author="Unknown"/>
          <w:rFonts w:ascii="Arial" w:eastAsia="Times New Roman" w:hAnsi="Arial" w:cs="Arial"/>
          <w:color w:val="3A3A3A"/>
          <w:sz w:val="20"/>
          <w:szCs w:val="20"/>
        </w:rPr>
      </w:pPr>
      <w:ins w:id="53" w:author="Unknown">
        <w:r w:rsidRPr="00A108E0">
          <w:rPr>
            <w:rFonts w:ascii="Arial" w:eastAsia="Times New Roman" w:hAnsi="Arial" w:cs="Arial"/>
            <w:b/>
            <w:bCs/>
            <w:color w:val="3A3A3A"/>
            <w:sz w:val="20"/>
          </w:rPr>
          <w:t>These are</w:t>
        </w:r>
        <w:r w:rsidRPr="00A108E0">
          <w:rPr>
            <w:rFonts w:ascii="Arial" w:eastAsia="Times New Roman" w:hAnsi="Arial" w:cs="Arial"/>
            <w:color w:val="3A3A3A"/>
            <w:sz w:val="20"/>
            <w:szCs w:val="20"/>
          </w:rPr>
          <w:t> –</w:t>
        </w:r>
      </w:ins>
    </w:p>
    <w:p w:rsidR="00A108E0" w:rsidRPr="00A108E0" w:rsidRDefault="00A108E0" w:rsidP="00A108E0">
      <w:pPr>
        <w:shd w:val="clear" w:color="auto" w:fill="FFFFFF"/>
        <w:spacing w:after="0" w:line="240" w:lineRule="auto"/>
        <w:rPr>
          <w:ins w:id="54" w:author="Unknown"/>
          <w:rFonts w:ascii="Arial" w:eastAsia="Times New Roman" w:hAnsi="Arial" w:cs="Arial"/>
          <w:color w:val="3A3A3A"/>
          <w:sz w:val="20"/>
          <w:szCs w:val="20"/>
        </w:rPr>
      </w:pPr>
      <w:ins w:id="55" w:author="Unknown">
        <w:r w:rsidRPr="00A108E0">
          <w:rPr>
            <w:rFonts w:ascii="Arial" w:eastAsia="Times New Roman" w:hAnsi="Arial" w:cs="Arial"/>
            <w:b/>
            <w:bCs/>
            <w:color w:val="000000"/>
            <w:sz w:val="20"/>
          </w:rPr>
          <w:t>Roles:</w:t>
        </w:r>
        <w:r w:rsidRPr="00A108E0">
          <w:rPr>
            <w:rFonts w:ascii="Arial" w:eastAsia="Times New Roman" w:hAnsi="Arial" w:cs="Arial"/>
            <w:color w:val="000000"/>
            <w:sz w:val="20"/>
            <w:szCs w:val="20"/>
            <w:bdr w:val="none" w:sz="0" w:space="0" w:color="auto" w:frame="1"/>
          </w:rPr>
          <w:t> PO, Scrum master, and development team.</w:t>
        </w:r>
      </w:ins>
    </w:p>
    <w:p w:rsidR="00A108E0" w:rsidRPr="00A108E0" w:rsidRDefault="00A108E0" w:rsidP="00A108E0">
      <w:pPr>
        <w:shd w:val="clear" w:color="auto" w:fill="FFFFFF"/>
        <w:spacing w:after="0" w:line="240" w:lineRule="auto"/>
        <w:rPr>
          <w:ins w:id="56" w:author="Unknown"/>
          <w:rFonts w:ascii="Arial" w:eastAsia="Times New Roman" w:hAnsi="Arial" w:cs="Arial"/>
          <w:color w:val="3A3A3A"/>
          <w:sz w:val="20"/>
          <w:szCs w:val="20"/>
        </w:rPr>
      </w:pPr>
      <w:ins w:id="57" w:author="Unknown">
        <w:r w:rsidRPr="00A108E0">
          <w:rPr>
            <w:rFonts w:ascii="Arial" w:eastAsia="Times New Roman" w:hAnsi="Arial" w:cs="Arial"/>
            <w:b/>
            <w:bCs/>
            <w:color w:val="000000"/>
            <w:sz w:val="20"/>
          </w:rPr>
          <w:t>Artifacts:</w:t>
        </w:r>
        <w:r w:rsidRPr="00A108E0">
          <w:rPr>
            <w:rFonts w:ascii="Arial" w:eastAsia="Times New Roman" w:hAnsi="Arial" w:cs="Arial"/>
            <w:color w:val="000000"/>
            <w:sz w:val="20"/>
            <w:szCs w:val="20"/>
            <w:bdr w:val="none" w:sz="0" w:space="0" w:color="auto" w:frame="1"/>
          </w:rPr>
          <w:t> Product Backlog, Sprint Backlog </w:t>
        </w:r>
        <w:r w:rsidRPr="00A108E0">
          <w:rPr>
            <w:rFonts w:ascii="Arial" w:eastAsia="Times New Roman" w:hAnsi="Arial" w:cs="Arial"/>
            <w:color w:val="3A3A3A"/>
            <w:sz w:val="20"/>
            <w:szCs w:val="20"/>
          </w:rPr>
          <w:t>and</w:t>
        </w:r>
        <w:r w:rsidRPr="00A108E0">
          <w:rPr>
            <w:rFonts w:ascii="Arial" w:eastAsia="Times New Roman" w:hAnsi="Arial" w:cs="Arial"/>
            <w:color w:val="000000"/>
            <w:sz w:val="20"/>
            <w:szCs w:val="20"/>
            <w:bdr w:val="none" w:sz="0" w:space="0" w:color="auto" w:frame="1"/>
          </w:rPr>
          <w:t> Product increment.</w:t>
        </w:r>
      </w:ins>
    </w:p>
    <w:p w:rsidR="00A108E0" w:rsidRPr="00A108E0" w:rsidRDefault="00A108E0" w:rsidP="00A108E0">
      <w:pPr>
        <w:shd w:val="clear" w:color="auto" w:fill="FFFFFF"/>
        <w:spacing w:after="0" w:line="240" w:lineRule="auto"/>
        <w:rPr>
          <w:ins w:id="58" w:author="Unknown"/>
          <w:rFonts w:ascii="Arial" w:eastAsia="Times New Roman" w:hAnsi="Arial" w:cs="Arial"/>
          <w:color w:val="3A3A3A"/>
          <w:sz w:val="20"/>
          <w:szCs w:val="20"/>
        </w:rPr>
      </w:pPr>
      <w:ins w:id="59" w:author="Unknown">
        <w:r w:rsidRPr="00A108E0">
          <w:rPr>
            <w:rFonts w:ascii="Arial" w:eastAsia="Times New Roman" w:hAnsi="Arial" w:cs="Arial"/>
            <w:b/>
            <w:bCs/>
            <w:color w:val="000000"/>
            <w:sz w:val="20"/>
          </w:rPr>
          <w:t>Events:</w:t>
        </w:r>
        <w:r w:rsidRPr="00A108E0">
          <w:rPr>
            <w:rFonts w:ascii="Arial" w:eastAsia="Times New Roman" w:hAnsi="Arial" w:cs="Arial"/>
            <w:color w:val="3A3A3A"/>
            <w:sz w:val="20"/>
            <w:szCs w:val="20"/>
          </w:rPr>
          <w:t> Sprint, Sprint planning, Daily Scrum, Sprint review and Sprint retrospective.</w:t>
        </w:r>
      </w:ins>
    </w:p>
    <w:p w:rsidR="00A108E0" w:rsidRPr="00A108E0" w:rsidRDefault="00A108E0" w:rsidP="00A108E0">
      <w:pPr>
        <w:shd w:val="clear" w:color="auto" w:fill="FFFFFF"/>
        <w:spacing w:after="336" w:line="240" w:lineRule="auto"/>
        <w:rPr>
          <w:ins w:id="60"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5676265" cy="2346325"/>
            <wp:effectExtent l="19050" t="0" r="635" b="0"/>
            <wp:docPr id="6" name="Picture 6" descr="3-3-5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3-5 framework"/>
                    <pic:cNvPicPr>
                      <a:picLocks noChangeAspect="1" noChangeArrowheads="1"/>
                    </pic:cNvPicPr>
                  </pic:nvPicPr>
                  <pic:blipFill>
                    <a:blip r:embed="rId8"/>
                    <a:srcRect/>
                    <a:stretch>
                      <a:fillRect/>
                    </a:stretch>
                  </pic:blipFill>
                  <pic:spPr bwMode="auto">
                    <a:xfrm>
                      <a:off x="0" y="0"/>
                      <a:ext cx="5676265" cy="2346325"/>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336" w:line="240" w:lineRule="auto"/>
        <w:rPr>
          <w:ins w:id="61" w:author="Unknown"/>
          <w:rFonts w:ascii="Arial" w:eastAsia="Times New Roman" w:hAnsi="Arial" w:cs="Arial"/>
          <w:color w:val="3A3A3A"/>
          <w:sz w:val="20"/>
          <w:szCs w:val="20"/>
        </w:rPr>
      </w:pPr>
      <w:ins w:id="62" w:author="Unknown">
        <w:r w:rsidRPr="00A108E0">
          <w:rPr>
            <w:rFonts w:ascii="Arial" w:eastAsia="Times New Roman" w:hAnsi="Arial" w:cs="Arial"/>
            <w:color w:val="3A3A3A"/>
            <w:sz w:val="20"/>
            <w:szCs w:val="20"/>
          </w:rPr>
          <w:t>We will get to know more in detail about each of these in our subsequent tutorials.</w:t>
        </w:r>
      </w:ins>
    </w:p>
    <w:p w:rsidR="00A108E0" w:rsidRPr="00A108E0" w:rsidRDefault="00A108E0" w:rsidP="00A108E0">
      <w:pPr>
        <w:shd w:val="clear" w:color="auto" w:fill="FFFFFF"/>
        <w:spacing w:after="0" w:line="288" w:lineRule="atLeast"/>
        <w:outlineLvl w:val="3"/>
        <w:rPr>
          <w:ins w:id="63" w:author="Unknown"/>
          <w:rFonts w:ascii="Arial" w:eastAsia="Times New Roman" w:hAnsi="Arial" w:cs="Arial"/>
          <w:color w:val="3A3A3A"/>
          <w:sz w:val="27"/>
          <w:szCs w:val="27"/>
        </w:rPr>
      </w:pPr>
      <w:ins w:id="64" w:author="Unknown">
        <w:r w:rsidRPr="00A108E0">
          <w:rPr>
            <w:rFonts w:ascii="Arial" w:eastAsia="Times New Roman" w:hAnsi="Arial" w:cs="Arial"/>
            <w:color w:val="FF6600"/>
            <w:sz w:val="27"/>
            <w:szCs w:val="27"/>
            <w:bdr w:val="none" w:sz="0" w:space="0" w:color="auto" w:frame="1"/>
          </w:rPr>
          <w:t xml:space="preserve">#2) </w:t>
        </w:r>
        <w:proofErr w:type="spellStart"/>
        <w:r w:rsidRPr="00A108E0">
          <w:rPr>
            <w:rFonts w:ascii="Arial" w:eastAsia="Times New Roman" w:hAnsi="Arial" w:cs="Arial"/>
            <w:color w:val="FF6600"/>
            <w:sz w:val="27"/>
            <w:szCs w:val="27"/>
            <w:bdr w:val="none" w:sz="0" w:space="0" w:color="auto" w:frame="1"/>
          </w:rPr>
          <w:t>Kanban</w:t>
        </w:r>
        <w:proofErr w:type="spellEnd"/>
      </w:ins>
    </w:p>
    <w:p w:rsidR="00A108E0" w:rsidRPr="00A108E0" w:rsidRDefault="00A108E0" w:rsidP="00A108E0">
      <w:pPr>
        <w:shd w:val="clear" w:color="auto" w:fill="FFFFFF"/>
        <w:spacing w:after="336" w:line="240" w:lineRule="auto"/>
        <w:rPr>
          <w:ins w:id="65" w:author="Unknown"/>
          <w:rFonts w:ascii="Arial" w:eastAsia="Times New Roman" w:hAnsi="Arial" w:cs="Arial"/>
          <w:color w:val="3A3A3A"/>
          <w:sz w:val="20"/>
          <w:szCs w:val="20"/>
        </w:rPr>
      </w:pPr>
      <w:proofErr w:type="spellStart"/>
      <w:ins w:id="66" w:author="Unknown">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is a Japanese term which means a card. These cards contain details of the work to be done on the software. The purpose is visualization. Every team member is aware of the work to be done through these visual aids.</w:t>
        </w:r>
      </w:ins>
    </w:p>
    <w:p w:rsidR="00A108E0" w:rsidRPr="00A108E0" w:rsidRDefault="00A108E0" w:rsidP="00A108E0">
      <w:pPr>
        <w:shd w:val="clear" w:color="auto" w:fill="FFFFFF"/>
        <w:spacing w:after="336" w:line="240" w:lineRule="auto"/>
        <w:rPr>
          <w:ins w:id="67" w:author="Unknown"/>
          <w:rFonts w:ascii="Arial" w:eastAsia="Times New Roman" w:hAnsi="Arial" w:cs="Arial"/>
          <w:color w:val="3A3A3A"/>
          <w:sz w:val="20"/>
          <w:szCs w:val="20"/>
        </w:rPr>
      </w:pPr>
      <w:ins w:id="68" w:author="Unknown">
        <w:r w:rsidRPr="00A108E0">
          <w:rPr>
            <w:rFonts w:ascii="Arial" w:eastAsia="Times New Roman" w:hAnsi="Arial" w:cs="Arial"/>
            <w:color w:val="3A3A3A"/>
            <w:sz w:val="20"/>
            <w:szCs w:val="20"/>
          </w:rPr>
          <w:t xml:space="preserve">Teams use these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cards for continuous delivery. Just like Scrum,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is also for helping the teams work effectively and promotes self-managed and collaborative teams.</w:t>
        </w:r>
      </w:ins>
    </w:p>
    <w:p w:rsidR="00A108E0" w:rsidRPr="00A108E0" w:rsidRDefault="00A108E0" w:rsidP="00A108E0">
      <w:pPr>
        <w:shd w:val="clear" w:color="auto" w:fill="FFFFFF"/>
        <w:spacing w:after="336" w:line="240" w:lineRule="auto"/>
        <w:rPr>
          <w:ins w:id="69" w:author="Unknown"/>
          <w:rFonts w:ascii="Arial" w:eastAsia="Times New Roman" w:hAnsi="Arial" w:cs="Arial"/>
          <w:color w:val="3A3A3A"/>
          <w:sz w:val="20"/>
          <w:szCs w:val="20"/>
        </w:rPr>
      </w:pPr>
      <w:ins w:id="70" w:author="Unknown">
        <w:r w:rsidRPr="00A108E0">
          <w:rPr>
            <w:rFonts w:ascii="Arial" w:eastAsia="Times New Roman" w:hAnsi="Arial" w:cs="Arial"/>
            <w:color w:val="3A3A3A"/>
            <w:sz w:val="20"/>
            <w:szCs w:val="20"/>
          </w:rPr>
          <w:t xml:space="preserve">But there are differences between these two as well – like during a scrum sprint, the items being worked upon by a team are fixed and we cannot add items to the sprint whereas, in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we can add items if there is available capacity. This is particularly useful when the requirements change frequently.</w:t>
        </w:r>
      </w:ins>
    </w:p>
    <w:p w:rsidR="00A108E0" w:rsidRPr="00A108E0" w:rsidRDefault="00A108E0" w:rsidP="00A108E0">
      <w:pPr>
        <w:shd w:val="clear" w:color="auto" w:fill="FFFFFF"/>
        <w:spacing w:after="336" w:line="240" w:lineRule="auto"/>
        <w:rPr>
          <w:ins w:id="71" w:author="Unknown"/>
          <w:rFonts w:ascii="Arial" w:eastAsia="Times New Roman" w:hAnsi="Arial" w:cs="Arial"/>
          <w:color w:val="3A3A3A"/>
          <w:sz w:val="20"/>
          <w:szCs w:val="20"/>
        </w:rPr>
      </w:pPr>
      <w:ins w:id="72" w:author="Unknown">
        <w:r w:rsidRPr="00A108E0">
          <w:rPr>
            <w:rFonts w:ascii="Arial" w:eastAsia="Times New Roman" w:hAnsi="Arial" w:cs="Arial"/>
            <w:color w:val="3A3A3A"/>
            <w:sz w:val="20"/>
            <w:szCs w:val="20"/>
          </w:rPr>
          <w:t xml:space="preserve">Similarly, another difference is that while the scrum has defined roles of a PO, scrum master, and development teams, there are no such pre-defined roles in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w:t>
        </w:r>
      </w:ins>
    </w:p>
    <w:p w:rsidR="00A108E0" w:rsidRPr="00A108E0" w:rsidRDefault="00A108E0" w:rsidP="00A108E0">
      <w:pPr>
        <w:shd w:val="clear" w:color="auto" w:fill="FFFFFF"/>
        <w:spacing w:after="336" w:line="240" w:lineRule="auto"/>
        <w:rPr>
          <w:ins w:id="73" w:author="Unknown"/>
          <w:rFonts w:ascii="Arial" w:eastAsia="Times New Roman" w:hAnsi="Arial" w:cs="Arial"/>
          <w:color w:val="3A3A3A"/>
          <w:sz w:val="20"/>
          <w:szCs w:val="20"/>
        </w:rPr>
      </w:pPr>
      <w:ins w:id="74" w:author="Unknown">
        <w:r w:rsidRPr="00A108E0">
          <w:rPr>
            <w:rFonts w:ascii="Arial" w:eastAsia="Times New Roman" w:hAnsi="Arial" w:cs="Arial"/>
            <w:color w:val="3A3A3A"/>
            <w:sz w:val="20"/>
            <w:szCs w:val="20"/>
          </w:rPr>
          <w:t xml:space="preserve">Another difference is that while the scrum suggests a prioritization of product backlogs,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has no such requirement and it is totally optional. Thus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requires less organization and avoids non-value adding activities and is suitable for the processes which require responsiveness towards changes.</w:t>
        </w:r>
      </w:ins>
    </w:p>
    <w:p w:rsidR="00A108E0" w:rsidRPr="00A108E0" w:rsidRDefault="00A108E0" w:rsidP="00A108E0">
      <w:pPr>
        <w:shd w:val="clear" w:color="auto" w:fill="FFFFFF"/>
        <w:spacing w:after="0" w:line="288" w:lineRule="atLeast"/>
        <w:outlineLvl w:val="3"/>
        <w:rPr>
          <w:ins w:id="75" w:author="Unknown"/>
          <w:rFonts w:ascii="Arial" w:eastAsia="Times New Roman" w:hAnsi="Arial" w:cs="Arial"/>
          <w:color w:val="3A3A3A"/>
          <w:sz w:val="27"/>
          <w:szCs w:val="27"/>
        </w:rPr>
      </w:pPr>
      <w:ins w:id="76" w:author="Unknown">
        <w:r w:rsidRPr="00A108E0">
          <w:rPr>
            <w:rFonts w:ascii="Arial" w:eastAsia="Times New Roman" w:hAnsi="Arial" w:cs="Arial"/>
            <w:color w:val="FF6600"/>
            <w:sz w:val="27"/>
            <w:szCs w:val="27"/>
            <w:bdr w:val="none" w:sz="0" w:space="0" w:color="auto" w:frame="1"/>
          </w:rPr>
          <w:lastRenderedPageBreak/>
          <w:t>#3) Lean</w:t>
        </w:r>
      </w:ins>
    </w:p>
    <w:p w:rsidR="00A108E0" w:rsidRPr="00A108E0" w:rsidRDefault="00A108E0" w:rsidP="00A108E0">
      <w:pPr>
        <w:shd w:val="clear" w:color="auto" w:fill="FFFFFF"/>
        <w:spacing w:after="0" w:line="240" w:lineRule="auto"/>
        <w:rPr>
          <w:ins w:id="77" w:author="Unknown"/>
          <w:rFonts w:ascii="Arial" w:eastAsia="Times New Roman" w:hAnsi="Arial" w:cs="Arial"/>
          <w:color w:val="3A3A3A"/>
          <w:sz w:val="20"/>
          <w:szCs w:val="20"/>
        </w:rPr>
      </w:pPr>
      <w:ins w:id="78" w:author="Unknown">
        <w:r w:rsidRPr="00A108E0">
          <w:rPr>
            <w:rFonts w:ascii="Arial" w:eastAsia="Times New Roman" w:hAnsi="Arial" w:cs="Arial"/>
            <w:color w:val="3A3A3A"/>
            <w:sz w:val="20"/>
            <w:szCs w:val="20"/>
          </w:rPr>
          <w:t>Lean is a philosophy that focuses on waste reduction.</w:t>
        </w:r>
        <w:r w:rsidRPr="00A108E0">
          <w:rPr>
            <w:rFonts w:ascii="Arial" w:eastAsia="Times New Roman" w:hAnsi="Arial" w:cs="Arial"/>
            <w:color w:val="000000"/>
            <w:sz w:val="20"/>
            <w:szCs w:val="20"/>
            <w:bdr w:val="none" w:sz="0" w:space="0" w:color="auto" w:frame="1"/>
          </w:rPr>
          <w:t> </w:t>
        </w:r>
        <w:r w:rsidRPr="00A108E0">
          <w:rPr>
            <w:rFonts w:ascii="Arial" w:eastAsia="Times New Roman" w:hAnsi="Arial" w:cs="Arial"/>
            <w:b/>
            <w:bCs/>
            <w:color w:val="000000"/>
            <w:sz w:val="20"/>
          </w:rPr>
          <w:t>How does it do that?</w:t>
        </w:r>
      </w:ins>
    </w:p>
    <w:p w:rsidR="00A108E0" w:rsidRPr="00A108E0" w:rsidRDefault="00A108E0" w:rsidP="00A108E0">
      <w:pPr>
        <w:shd w:val="clear" w:color="auto" w:fill="FFFFFF"/>
        <w:spacing w:after="336" w:line="240" w:lineRule="auto"/>
        <w:rPr>
          <w:ins w:id="79" w:author="Unknown"/>
          <w:rFonts w:ascii="Arial" w:eastAsia="Times New Roman" w:hAnsi="Arial" w:cs="Arial"/>
          <w:color w:val="3A3A3A"/>
          <w:sz w:val="20"/>
          <w:szCs w:val="20"/>
        </w:rPr>
      </w:pPr>
      <w:ins w:id="80" w:author="Unknown">
        <w:r w:rsidRPr="00A108E0">
          <w:rPr>
            <w:rFonts w:ascii="Arial" w:eastAsia="Times New Roman" w:hAnsi="Arial" w:cs="Arial"/>
            <w:color w:val="3A3A3A"/>
            <w:sz w:val="20"/>
            <w:szCs w:val="20"/>
          </w:rPr>
          <w:t>In lean, you divide a process into value-adding activities, non-value adding activities and essential non-value adding activities. Any activity which can be classified as a non-value adding activity is a waste and we should try to remove that wastage in the process to make it leaner.</w:t>
        </w:r>
      </w:ins>
    </w:p>
    <w:p w:rsidR="00A108E0" w:rsidRPr="00A108E0" w:rsidRDefault="00A108E0" w:rsidP="00A108E0">
      <w:pPr>
        <w:shd w:val="clear" w:color="auto" w:fill="FFFFFF"/>
        <w:spacing w:after="336" w:line="240" w:lineRule="auto"/>
        <w:rPr>
          <w:ins w:id="81" w:author="Unknown"/>
          <w:rFonts w:ascii="Arial" w:eastAsia="Times New Roman" w:hAnsi="Arial" w:cs="Arial"/>
          <w:color w:val="3A3A3A"/>
          <w:sz w:val="20"/>
          <w:szCs w:val="20"/>
        </w:rPr>
      </w:pPr>
      <w:ins w:id="82" w:author="Unknown">
        <w:r w:rsidRPr="00A108E0">
          <w:rPr>
            <w:rFonts w:ascii="Arial" w:eastAsia="Times New Roman" w:hAnsi="Arial" w:cs="Arial"/>
            <w:color w:val="3A3A3A"/>
            <w:sz w:val="20"/>
            <w:szCs w:val="20"/>
          </w:rPr>
          <w:t>A leaner process means faster delivery and less effort wasted in tasks which don’t help to achieve the team goals. This helps to optimize every step in the software development cycle. That is why the lean principles were adapted from lean manufacturing into software development.</w:t>
        </w:r>
      </w:ins>
    </w:p>
    <w:p w:rsidR="00A108E0" w:rsidRPr="00A108E0" w:rsidRDefault="00A108E0" w:rsidP="00A108E0">
      <w:pPr>
        <w:shd w:val="clear" w:color="auto" w:fill="FFFFFF"/>
        <w:spacing w:after="0" w:line="240" w:lineRule="auto"/>
        <w:rPr>
          <w:ins w:id="83" w:author="Unknown"/>
          <w:rFonts w:ascii="Arial" w:eastAsia="Times New Roman" w:hAnsi="Arial" w:cs="Arial"/>
          <w:color w:val="3A3A3A"/>
          <w:sz w:val="20"/>
          <w:szCs w:val="20"/>
        </w:rPr>
      </w:pPr>
      <w:ins w:id="84" w:author="Unknown">
        <w:r w:rsidRPr="00A108E0">
          <w:rPr>
            <w:rFonts w:ascii="Arial" w:eastAsia="Times New Roman" w:hAnsi="Arial" w:cs="Arial"/>
            <w:b/>
            <w:bCs/>
            <w:color w:val="3A3A3A"/>
            <w:sz w:val="20"/>
          </w:rPr>
          <w:t>Lean software development can be used in any IT project by applying the seven lean principles which are shown below:</w:t>
        </w:r>
      </w:ins>
    </w:p>
    <w:p w:rsidR="00A108E0" w:rsidRPr="00A108E0" w:rsidRDefault="00A108E0" w:rsidP="00A108E0">
      <w:pPr>
        <w:shd w:val="clear" w:color="auto" w:fill="FFFFFF"/>
        <w:spacing w:after="336" w:line="240" w:lineRule="auto"/>
        <w:rPr>
          <w:ins w:id="85"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5236210" cy="3269615"/>
            <wp:effectExtent l="19050" t="0" r="2540" b="0"/>
            <wp:docPr id="7" name="Picture 7" descr="seven lea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ven lean principles"/>
                    <pic:cNvPicPr>
                      <a:picLocks noChangeAspect="1" noChangeArrowheads="1"/>
                    </pic:cNvPicPr>
                  </pic:nvPicPr>
                  <pic:blipFill>
                    <a:blip r:embed="rId9"/>
                    <a:srcRect/>
                    <a:stretch>
                      <a:fillRect/>
                    </a:stretch>
                  </pic:blipFill>
                  <pic:spPr bwMode="auto">
                    <a:xfrm>
                      <a:off x="0" y="0"/>
                      <a:ext cx="5236210" cy="3269615"/>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336" w:line="240" w:lineRule="auto"/>
        <w:rPr>
          <w:ins w:id="86" w:author="Unknown"/>
          <w:rFonts w:ascii="Arial" w:eastAsia="Times New Roman" w:hAnsi="Arial" w:cs="Arial"/>
          <w:color w:val="3A3A3A"/>
          <w:sz w:val="20"/>
          <w:szCs w:val="20"/>
        </w:rPr>
      </w:pPr>
      <w:ins w:id="87" w:author="Unknown">
        <w:r w:rsidRPr="00A108E0">
          <w:rPr>
            <w:rFonts w:ascii="Arial" w:eastAsia="Times New Roman" w:hAnsi="Arial" w:cs="Arial"/>
            <w:color w:val="3A3A3A"/>
            <w:sz w:val="20"/>
            <w:szCs w:val="20"/>
          </w:rPr>
          <w:t>These are quite self-explanatory as their names suggest. Eliminating wastage is the first and most important lean principle and we saw how to do that, we just classify activities as value and non-value add.</w:t>
        </w:r>
      </w:ins>
    </w:p>
    <w:p w:rsidR="00A108E0" w:rsidRPr="00A108E0" w:rsidRDefault="00A108E0" w:rsidP="00A108E0">
      <w:pPr>
        <w:shd w:val="clear" w:color="auto" w:fill="FFFFFF"/>
        <w:spacing w:after="336" w:line="240" w:lineRule="auto"/>
        <w:rPr>
          <w:ins w:id="88" w:author="Unknown"/>
          <w:rFonts w:ascii="Arial" w:eastAsia="Times New Roman" w:hAnsi="Arial" w:cs="Arial"/>
          <w:color w:val="3A3A3A"/>
          <w:sz w:val="20"/>
          <w:szCs w:val="20"/>
        </w:rPr>
      </w:pPr>
      <w:ins w:id="89" w:author="Unknown">
        <w:r w:rsidRPr="00A108E0">
          <w:rPr>
            <w:rFonts w:ascii="Arial" w:eastAsia="Times New Roman" w:hAnsi="Arial" w:cs="Arial"/>
            <w:color w:val="3A3A3A"/>
            <w:sz w:val="20"/>
            <w:szCs w:val="20"/>
          </w:rPr>
          <w:t>A non-value add activity can be any part of the code which might make it less robust, increase the effort involved and take up a lot of time while not adding justifiable business value. It can also be vague user stories or poor testing or adding features that are not required in the big picture.</w:t>
        </w:r>
      </w:ins>
    </w:p>
    <w:p w:rsidR="00A108E0" w:rsidRPr="00A108E0" w:rsidRDefault="00A108E0" w:rsidP="00A108E0">
      <w:pPr>
        <w:shd w:val="clear" w:color="auto" w:fill="FFFFFF"/>
        <w:spacing w:after="336" w:line="240" w:lineRule="auto"/>
        <w:rPr>
          <w:ins w:id="90" w:author="Unknown"/>
          <w:rFonts w:ascii="Arial" w:eastAsia="Times New Roman" w:hAnsi="Arial" w:cs="Arial"/>
          <w:color w:val="3A3A3A"/>
          <w:sz w:val="20"/>
          <w:szCs w:val="20"/>
        </w:rPr>
      </w:pPr>
      <w:ins w:id="91" w:author="Unknown">
        <w:r w:rsidRPr="00A108E0">
          <w:rPr>
            <w:rFonts w:ascii="Arial" w:eastAsia="Times New Roman" w:hAnsi="Arial" w:cs="Arial"/>
            <w:color w:val="3A3A3A"/>
            <w:sz w:val="20"/>
            <w:szCs w:val="20"/>
          </w:rPr>
          <w:t>The second principle amplifying learning is again easy to understand as a team needs various skills to deliver products in a rapidly changing environment with new technologies cropping up in quick durations.</w:t>
        </w:r>
      </w:ins>
    </w:p>
    <w:p w:rsidR="00A108E0" w:rsidRPr="00A108E0" w:rsidRDefault="00A108E0" w:rsidP="00A108E0">
      <w:pPr>
        <w:shd w:val="clear" w:color="auto" w:fill="FFFFFF"/>
        <w:spacing w:after="336" w:line="240" w:lineRule="auto"/>
        <w:rPr>
          <w:ins w:id="92" w:author="Unknown"/>
          <w:rFonts w:ascii="Arial" w:eastAsia="Times New Roman" w:hAnsi="Arial" w:cs="Arial"/>
          <w:color w:val="3A3A3A"/>
          <w:sz w:val="20"/>
          <w:szCs w:val="20"/>
        </w:rPr>
      </w:pPr>
      <w:ins w:id="93" w:author="Unknown">
        <w:r w:rsidRPr="00A108E0">
          <w:rPr>
            <w:rFonts w:ascii="Arial" w:eastAsia="Times New Roman" w:hAnsi="Arial" w:cs="Arial"/>
            <w:color w:val="3A3A3A"/>
            <w:sz w:val="20"/>
            <w:szCs w:val="20"/>
          </w:rPr>
          <w:t>Making late decisions can be rewarding in circumstances where it reduces rework like if there are any changes expected then better delay it so that the team does not have to redo the work as the business needs change.</w:t>
        </w:r>
      </w:ins>
    </w:p>
    <w:p w:rsidR="00A108E0" w:rsidRPr="00A108E0" w:rsidRDefault="00A108E0" w:rsidP="00A108E0">
      <w:pPr>
        <w:shd w:val="clear" w:color="auto" w:fill="FFFFFF"/>
        <w:spacing w:after="336" w:line="240" w:lineRule="auto"/>
        <w:rPr>
          <w:ins w:id="94" w:author="Unknown"/>
          <w:rFonts w:ascii="Arial" w:eastAsia="Times New Roman" w:hAnsi="Arial" w:cs="Arial"/>
          <w:color w:val="3A3A3A"/>
          <w:sz w:val="20"/>
          <w:szCs w:val="20"/>
        </w:rPr>
      </w:pPr>
      <w:ins w:id="95" w:author="Unknown">
        <w:r w:rsidRPr="00A108E0">
          <w:rPr>
            <w:rFonts w:ascii="Arial" w:eastAsia="Times New Roman" w:hAnsi="Arial" w:cs="Arial"/>
            <w:color w:val="3A3A3A"/>
            <w:sz w:val="20"/>
            <w:szCs w:val="20"/>
          </w:rPr>
          <w:t>But there is always a trade-off here as the teams need to balance this with the fourth principle of delivering faster. Delaying of decisions should not impact the overall delivery and must not reduce the pace of work. One eye should always be on the complete picture.</w:t>
        </w:r>
      </w:ins>
    </w:p>
    <w:p w:rsidR="00A108E0" w:rsidRPr="00A108E0" w:rsidRDefault="00A108E0" w:rsidP="00A108E0">
      <w:pPr>
        <w:shd w:val="clear" w:color="auto" w:fill="FFFFFF"/>
        <w:spacing w:after="336" w:line="240" w:lineRule="auto"/>
        <w:rPr>
          <w:ins w:id="96" w:author="Unknown"/>
          <w:rFonts w:ascii="Arial" w:eastAsia="Times New Roman" w:hAnsi="Arial" w:cs="Arial"/>
          <w:color w:val="3A3A3A"/>
          <w:sz w:val="20"/>
          <w:szCs w:val="20"/>
        </w:rPr>
      </w:pPr>
      <w:ins w:id="97" w:author="Unknown">
        <w:r w:rsidRPr="00A108E0">
          <w:rPr>
            <w:rFonts w:ascii="Arial" w:eastAsia="Times New Roman" w:hAnsi="Arial" w:cs="Arial"/>
            <w:color w:val="3A3A3A"/>
            <w:sz w:val="20"/>
            <w:szCs w:val="20"/>
          </w:rPr>
          <w:lastRenderedPageBreak/>
          <w:t>Having empowered teams is also very common nowadays and this is something that even agile suggests. Empowered teams are more responsible and can take decisions faster. The sense of ownership in an empowered team leads to better results. To empower a team, they should be allowed to organize themselves and take decisions on their own.</w:t>
        </w:r>
      </w:ins>
    </w:p>
    <w:p w:rsidR="00A108E0" w:rsidRPr="00A108E0" w:rsidRDefault="00A108E0" w:rsidP="00A108E0">
      <w:pPr>
        <w:shd w:val="clear" w:color="auto" w:fill="FFFFFF"/>
        <w:spacing w:after="336" w:line="240" w:lineRule="auto"/>
        <w:rPr>
          <w:ins w:id="98" w:author="Unknown"/>
          <w:rFonts w:ascii="Arial" w:eastAsia="Times New Roman" w:hAnsi="Arial" w:cs="Arial"/>
          <w:color w:val="3A3A3A"/>
          <w:sz w:val="20"/>
          <w:szCs w:val="20"/>
        </w:rPr>
      </w:pPr>
      <w:ins w:id="99" w:author="Unknown">
        <w:r w:rsidRPr="00A108E0">
          <w:rPr>
            <w:rFonts w:ascii="Arial" w:eastAsia="Times New Roman" w:hAnsi="Arial" w:cs="Arial"/>
            <w:color w:val="3A3A3A"/>
            <w:sz w:val="20"/>
            <w:szCs w:val="20"/>
          </w:rPr>
          <w:t>Thus we see that lean and agile have a lot in common with one stark difference – while lean teams can help to refine a product, agile teams are the ones who actually build the product.</w:t>
        </w:r>
      </w:ins>
    </w:p>
    <w:p w:rsidR="00A108E0" w:rsidRPr="00A108E0" w:rsidRDefault="00A108E0" w:rsidP="00A108E0">
      <w:pPr>
        <w:shd w:val="clear" w:color="auto" w:fill="FFFFFF"/>
        <w:spacing w:after="0" w:line="288" w:lineRule="atLeast"/>
        <w:outlineLvl w:val="3"/>
        <w:rPr>
          <w:ins w:id="100" w:author="Unknown"/>
          <w:rFonts w:ascii="Arial" w:eastAsia="Times New Roman" w:hAnsi="Arial" w:cs="Arial"/>
          <w:color w:val="3A3A3A"/>
          <w:sz w:val="27"/>
          <w:szCs w:val="27"/>
        </w:rPr>
      </w:pPr>
      <w:ins w:id="101" w:author="Unknown">
        <w:r w:rsidRPr="00A108E0">
          <w:rPr>
            <w:rFonts w:ascii="Arial" w:eastAsia="Times New Roman" w:hAnsi="Arial" w:cs="Arial"/>
            <w:color w:val="FF6600"/>
            <w:sz w:val="27"/>
            <w:szCs w:val="27"/>
            <w:bdr w:val="none" w:sz="0" w:space="0" w:color="auto" w:frame="1"/>
          </w:rPr>
          <w:t>#4) Extreme Programming (XP)</w:t>
        </w:r>
      </w:ins>
    </w:p>
    <w:p w:rsidR="00A108E0" w:rsidRPr="00A108E0" w:rsidRDefault="00A108E0" w:rsidP="00A108E0">
      <w:pPr>
        <w:shd w:val="clear" w:color="auto" w:fill="FFFFFF"/>
        <w:spacing w:after="336" w:line="240" w:lineRule="auto"/>
        <w:rPr>
          <w:ins w:id="102" w:author="Unknown"/>
          <w:rFonts w:ascii="Arial" w:eastAsia="Times New Roman" w:hAnsi="Arial" w:cs="Arial"/>
          <w:color w:val="3A3A3A"/>
          <w:sz w:val="20"/>
          <w:szCs w:val="20"/>
        </w:rPr>
      </w:pPr>
      <w:ins w:id="103" w:author="Unknown">
        <w:r w:rsidRPr="00A108E0">
          <w:rPr>
            <w:rFonts w:ascii="Arial" w:eastAsia="Times New Roman" w:hAnsi="Arial" w:cs="Arial"/>
            <w:color w:val="3A3A3A"/>
            <w:sz w:val="20"/>
            <w:szCs w:val="20"/>
          </w:rPr>
          <w:t>Extreme programming is another most popular agile techniques. As per extremeprogramming.org, the first XP project was started on March 6, 1996. They also mention that XP impacts software project development in 5 different ways – communication, simplicity, feedback, respect, and courage. These are called the values of XP.</w:t>
        </w:r>
      </w:ins>
    </w:p>
    <w:p w:rsidR="00A108E0" w:rsidRPr="00A108E0" w:rsidRDefault="00A108E0" w:rsidP="00A108E0">
      <w:pPr>
        <w:shd w:val="clear" w:color="auto" w:fill="FFFFFF"/>
        <w:spacing w:after="336" w:line="240" w:lineRule="auto"/>
        <w:rPr>
          <w:ins w:id="104" w:author="Unknown"/>
          <w:rFonts w:ascii="Arial" w:eastAsia="Times New Roman" w:hAnsi="Arial" w:cs="Arial"/>
          <w:color w:val="3A3A3A"/>
          <w:sz w:val="20"/>
          <w:szCs w:val="20"/>
        </w:rPr>
      </w:pPr>
      <w:ins w:id="105" w:author="Unknown">
        <w:r w:rsidRPr="00A108E0">
          <w:rPr>
            <w:rFonts w:ascii="Arial" w:eastAsia="Times New Roman" w:hAnsi="Arial" w:cs="Arial"/>
            <w:color w:val="3A3A3A"/>
            <w:sz w:val="20"/>
            <w:szCs w:val="20"/>
          </w:rPr>
          <w:t>Out of these, it all starts with communication. XP teams collaborate with business teams and fellow programmers on a regular basis and start building code from the very first day. The focus here is on face to face communication as far as possible with the help of the other visual aids.</w:t>
        </w:r>
      </w:ins>
    </w:p>
    <w:p w:rsidR="00A108E0" w:rsidRPr="00A108E0" w:rsidRDefault="00A108E0" w:rsidP="00A108E0">
      <w:pPr>
        <w:shd w:val="clear" w:color="auto" w:fill="FFFFFF"/>
        <w:spacing w:after="336" w:line="240" w:lineRule="auto"/>
        <w:rPr>
          <w:ins w:id="106" w:author="Unknown"/>
          <w:rFonts w:ascii="Arial" w:eastAsia="Times New Roman" w:hAnsi="Arial" w:cs="Arial"/>
          <w:color w:val="3A3A3A"/>
          <w:sz w:val="20"/>
          <w:szCs w:val="20"/>
        </w:rPr>
      </w:pPr>
      <w:ins w:id="107" w:author="Unknown">
        <w:r w:rsidRPr="00A108E0">
          <w:rPr>
            <w:rFonts w:ascii="Arial" w:eastAsia="Times New Roman" w:hAnsi="Arial" w:cs="Arial"/>
            <w:color w:val="3A3A3A"/>
            <w:sz w:val="20"/>
            <w:szCs w:val="20"/>
          </w:rPr>
          <w:t>Extreme programmers also build a simple code and start getting feedback on it from the first day itself. The focus is on not going overboard or predicting requirements which have not been shared. This keeps the design simple and produces just the minimum product which will serve the requirements.</w:t>
        </w:r>
      </w:ins>
    </w:p>
    <w:p w:rsidR="00A108E0" w:rsidRPr="00A108E0" w:rsidRDefault="00A108E0" w:rsidP="00A108E0">
      <w:pPr>
        <w:shd w:val="clear" w:color="auto" w:fill="FFFFFF"/>
        <w:spacing w:after="336" w:line="240" w:lineRule="auto"/>
        <w:rPr>
          <w:ins w:id="108" w:author="Unknown"/>
          <w:rFonts w:ascii="Arial" w:eastAsia="Times New Roman" w:hAnsi="Arial" w:cs="Arial"/>
          <w:color w:val="3A3A3A"/>
          <w:sz w:val="20"/>
          <w:szCs w:val="20"/>
        </w:rPr>
      </w:pPr>
      <w:ins w:id="109" w:author="Unknown">
        <w:r w:rsidRPr="00A108E0">
          <w:rPr>
            <w:rFonts w:ascii="Arial" w:eastAsia="Times New Roman" w:hAnsi="Arial" w:cs="Arial"/>
            <w:color w:val="3A3A3A"/>
            <w:sz w:val="20"/>
            <w:szCs w:val="20"/>
          </w:rPr>
          <w:t>Feedback helps the team to improve and produce a better quality of work. This helps them build respect for each other as they learn from each other and learn how to share their views.</w:t>
        </w:r>
      </w:ins>
    </w:p>
    <w:p w:rsidR="00A108E0" w:rsidRPr="00A108E0" w:rsidRDefault="00A108E0" w:rsidP="00A108E0">
      <w:pPr>
        <w:shd w:val="clear" w:color="auto" w:fill="FFFFFF"/>
        <w:spacing w:after="336" w:line="240" w:lineRule="auto"/>
        <w:rPr>
          <w:ins w:id="110" w:author="Unknown"/>
          <w:rFonts w:ascii="Arial" w:eastAsia="Times New Roman" w:hAnsi="Arial" w:cs="Arial"/>
          <w:color w:val="3A3A3A"/>
          <w:sz w:val="20"/>
          <w:szCs w:val="20"/>
        </w:rPr>
      </w:pPr>
      <w:ins w:id="111" w:author="Unknown">
        <w:r w:rsidRPr="00A108E0">
          <w:rPr>
            <w:rFonts w:ascii="Arial" w:eastAsia="Times New Roman" w:hAnsi="Arial" w:cs="Arial"/>
            <w:color w:val="3A3A3A"/>
            <w:sz w:val="20"/>
            <w:szCs w:val="20"/>
          </w:rPr>
          <w:t>This also gives them the courage as they know that they have gathered everyone’s best ideas and produced a good product with feedback from others. Thus they are also not afraid to include changes or receive further feedback on their work.</w:t>
        </w:r>
      </w:ins>
    </w:p>
    <w:p w:rsidR="00A108E0" w:rsidRPr="00A108E0" w:rsidRDefault="00A108E0" w:rsidP="00A108E0">
      <w:pPr>
        <w:shd w:val="clear" w:color="auto" w:fill="FFFFFF"/>
        <w:spacing w:after="336" w:line="240" w:lineRule="auto"/>
        <w:rPr>
          <w:ins w:id="112" w:author="Unknown"/>
          <w:rFonts w:ascii="Arial" w:eastAsia="Times New Roman" w:hAnsi="Arial" w:cs="Arial"/>
          <w:color w:val="3A3A3A"/>
          <w:sz w:val="20"/>
          <w:szCs w:val="20"/>
        </w:rPr>
      </w:pPr>
      <w:ins w:id="113" w:author="Unknown">
        <w:r w:rsidRPr="00A108E0">
          <w:rPr>
            <w:rFonts w:ascii="Arial" w:eastAsia="Times New Roman" w:hAnsi="Arial" w:cs="Arial"/>
            <w:color w:val="3A3A3A"/>
            <w:sz w:val="20"/>
            <w:szCs w:val="20"/>
          </w:rPr>
          <w:t>This is particularly useful in projects where the requirements are going to change often. Constant feedback will help the teams in including these changes with courage.</w:t>
        </w:r>
      </w:ins>
    </w:p>
    <w:p w:rsidR="00A108E0" w:rsidRPr="00A108E0" w:rsidRDefault="00A108E0" w:rsidP="00A108E0">
      <w:pPr>
        <w:shd w:val="clear" w:color="auto" w:fill="FFFFFF"/>
        <w:spacing w:after="336" w:line="240" w:lineRule="auto"/>
        <w:rPr>
          <w:ins w:id="114" w:author="Unknown"/>
          <w:rFonts w:ascii="Arial" w:eastAsia="Times New Roman" w:hAnsi="Arial" w:cs="Arial"/>
          <w:color w:val="3A3A3A"/>
          <w:sz w:val="20"/>
          <w:szCs w:val="20"/>
        </w:rPr>
      </w:pPr>
      <w:ins w:id="115" w:author="Unknown">
        <w:r w:rsidRPr="00A108E0">
          <w:rPr>
            <w:rFonts w:ascii="Arial" w:eastAsia="Times New Roman" w:hAnsi="Arial" w:cs="Arial"/>
            <w:color w:val="3A3A3A"/>
            <w:sz w:val="20"/>
            <w:szCs w:val="20"/>
          </w:rPr>
          <w:t xml:space="preserve">Thus we have seen the different agile methodologies like Scrum, XP, </w:t>
        </w:r>
        <w:proofErr w:type="spellStart"/>
        <w:r w:rsidRPr="00A108E0">
          <w:rPr>
            <w:rFonts w:ascii="Arial" w:eastAsia="Times New Roman" w:hAnsi="Arial" w:cs="Arial"/>
            <w:color w:val="3A3A3A"/>
            <w:sz w:val="20"/>
            <w:szCs w:val="20"/>
          </w:rPr>
          <w:t>Kanban</w:t>
        </w:r>
        <w:proofErr w:type="spellEnd"/>
        <w:r w:rsidRPr="00A108E0">
          <w:rPr>
            <w:rFonts w:ascii="Arial" w:eastAsia="Times New Roman" w:hAnsi="Arial" w:cs="Arial"/>
            <w:color w:val="3A3A3A"/>
            <w:sz w:val="20"/>
            <w:szCs w:val="20"/>
          </w:rPr>
          <w:t xml:space="preserve"> and Lean along with their respective advantages and disadvantages.</w:t>
        </w:r>
      </w:ins>
    </w:p>
    <w:p w:rsidR="00A108E0" w:rsidRPr="00A108E0" w:rsidRDefault="00A108E0" w:rsidP="00A108E0">
      <w:pPr>
        <w:shd w:val="clear" w:color="auto" w:fill="FFFFFF"/>
        <w:spacing w:after="336" w:line="240" w:lineRule="auto"/>
        <w:rPr>
          <w:ins w:id="116" w:author="Unknown"/>
          <w:rFonts w:ascii="Arial" w:eastAsia="Times New Roman" w:hAnsi="Arial" w:cs="Arial"/>
          <w:color w:val="3A3A3A"/>
          <w:sz w:val="20"/>
          <w:szCs w:val="20"/>
        </w:rPr>
      </w:pPr>
      <w:ins w:id="117" w:author="Unknown">
        <w:r w:rsidRPr="00A108E0">
          <w:rPr>
            <w:rFonts w:ascii="Arial" w:eastAsia="Times New Roman" w:hAnsi="Arial" w:cs="Arial"/>
            <w:color w:val="3A3A3A"/>
            <w:sz w:val="20"/>
            <w:szCs w:val="20"/>
          </w:rPr>
          <w:t>Now, we can easily differentiate between them and also appreciate the subtler differences amongst them. We also learned the fundamentals of each of these methodologies and saw how to apply them in our projects as and when required.</w:t>
        </w:r>
      </w:ins>
    </w:p>
    <w:p w:rsidR="00A108E0" w:rsidRPr="00A108E0" w:rsidRDefault="00A108E0" w:rsidP="00A108E0">
      <w:pPr>
        <w:shd w:val="clear" w:color="auto" w:fill="FFFFFF"/>
        <w:spacing w:after="0" w:line="240" w:lineRule="auto"/>
        <w:rPr>
          <w:ins w:id="118" w:author="Unknown"/>
          <w:rFonts w:ascii="Arial" w:eastAsia="Times New Roman" w:hAnsi="Arial" w:cs="Arial"/>
          <w:color w:val="3A3A3A"/>
          <w:sz w:val="20"/>
          <w:szCs w:val="20"/>
        </w:rPr>
      </w:pPr>
      <w:ins w:id="119" w:author="Unknown">
        <w:r w:rsidRPr="00A108E0">
          <w:rPr>
            <w:rFonts w:ascii="Arial" w:eastAsia="Times New Roman" w:hAnsi="Arial" w:cs="Arial"/>
            <w:b/>
            <w:bCs/>
            <w:color w:val="3A3A3A"/>
            <w:sz w:val="20"/>
          </w:rPr>
          <w:t>In next part, let's understand everything about Scrum.</w:t>
        </w:r>
      </w:ins>
    </w:p>
    <w:p w:rsidR="00A108E0" w:rsidRPr="00A108E0" w:rsidRDefault="00A108E0" w:rsidP="00A108E0">
      <w:pPr>
        <w:spacing w:before="543" w:after="543" w:line="240" w:lineRule="auto"/>
        <w:rPr>
          <w:ins w:id="120" w:author="Unknown"/>
          <w:rFonts w:ascii="Times New Roman" w:eastAsia="Times New Roman" w:hAnsi="Times New Roman" w:cs="Times New Roman"/>
          <w:sz w:val="24"/>
          <w:szCs w:val="24"/>
        </w:rPr>
      </w:pPr>
      <w:ins w:id="121" w:author="Unknown">
        <w:r w:rsidRPr="00A108E0">
          <w:rPr>
            <w:rFonts w:ascii="Times New Roman" w:eastAsia="Times New Roman" w:hAnsi="Times New Roman" w:cs="Times New Roman"/>
            <w:sz w:val="24"/>
            <w:szCs w:val="24"/>
          </w:rPr>
          <w:pict>
            <v:rect id="_x0000_i1026" style="width:0;height:.7pt" o:hralign="center" o:hrstd="t" o:hrnoshade="t" o:hr="t" fillcolor="#3a3a3a" stroked="f"/>
          </w:pict>
        </w:r>
      </w:ins>
    </w:p>
    <w:p w:rsidR="00A108E0" w:rsidRPr="00A108E0" w:rsidRDefault="00A108E0" w:rsidP="00A108E0">
      <w:pPr>
        <w:shd w:val="clear" w:color="auto" w:fill="FFFFFF"/>
        <w:spacing w:after="0" w:line="312" w:lineRule="atLeast"/>
        <w:outlineLvl w:val="1"/>
        <w:rPr>
          <w:ins w:id="122" w:author="Unknown"/>
          <w:rFonts w:ascii="Arial" w:eastAsia="Times New Roman" w:hAnsi="Arial" w:cs="Arial"/>
          <w:b/>
          <w:bCs/>
          <w:color w:val="3A3A3A"/>
          <w:sz w:val="34"/>
          <w:szCs w:val="34"/>
        </w:rPr>
      </w:pPr>
      <w:ins w:id="123" w:author="Unknown">
        <w:r w:rsidRPr="00A108E0">
          <w:rPr>
            <w:rFonts w:ascii="Arial" w:eastAsia="Times New Roman" w:hAnsi="Arial" w:cs="Arial"/>
            <w:b/>
            <w:bCs/>
            <w:color w:val="3A3A3A"/>
            <w:sz w:val="34"/>
            <w:szCs w:val="34"/>
            <w:bdr w:val="none" w:sz="0" w:space="0" w:color="auto" w:frame="1"/>
          </w:rPr>
          <w:t>Scrum Methodology</w:t>
        </w:r>
      </w:ins>
    </w:p>
    <w:p w:rsidR="00A108E0" w:rsidRPr="00A108E0" w:rsidRDefault="00A108E0" w:rsidP="00A108E0">
      <w:pPr>
        <w:shd w:val="clear" w:color="auto" w:fill="FFFFFF"/>
        <w:spacing w:after="336" w:line="240" w:lineRule="auto"/>
        <w:rPr>
          <w:ins w:id="124" w:author="Unknown"/>
          <w:rFonts w:ascii="Arial" w:eastAsia="Times New Roman" w:hAnsi="Arial" w:cs="Arial"/>
          <w:color w:val="3A3A3A"/>
          <w:sz w:val="20"/>
          <w:szCs w:val="20"/>
        </w:rPr>
      </w:pPr>
      <w:ins w:id="125" w:author="Unknown">
        <w:r w:rsidRPr="00A108E0">
          <w:rPr>
            <w:rFonts w:ascii="Arial" w:eastAsia="Times New Roman" w:hAnsi="Arial" w:cs="Arial"/>
            <w:color w:val="3A3A3A"/>
            <w:sz w:val="20"/>
            <w:szCs w:val="20"/>
          </w:rPr>
          <w:t>SCRUM is a process in agile methodology which is a combination of the Iterative model and the incremental model.</w:t>
        </w:r>
      </w:ins>
    </w:p>
    <w:p w:rsidR="00A108E0" w:rsidRPr="00A108E0" w:rsidRDefault="00A108E0" w:rsidP="00A108E0">
      <w:pPr>
        <w:shd w:val="clear" w:color="auto" w:fill="FFFFFF"/>
        <w:spacing w:after="0" w:line="240" w:lineRule="auto"/>
        <w:rPr>
          <w:ins w:id="126" w:author="Unknown"/>
          <w:rFonts w:ascii="Arial" w:eastAsia="Times New Roman" w:hAnsi="Arial" w:cs="Arial"/>
          <w:color w:val="3A3A3A"/>
          <w:sz w:val="20"/>
          <w:szCs w:val="20"/>
        </w:rPr>
      </w:pPr>
      <w:ins w:id="127" w:author="Unknown">
        <w:r w:rsidRPr="00A108E0">
          <w:rPr>
            <w:rFonts w:ascii="Arial" w:eastAsia="Times New Roman" w:hAnsi="Arial" w:cs="Arial"/>
            <w:color w:val="3A3A3A"/>
            <w:sz w:val="20"/>
            <w:szCs w:val="20"/>
          </w:rPr>
          <w:lastRenderedPageBreak/>
          <w:t>One of the major handicaps of the traditional </w:t>
        </w:r>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"https://www.softwaretestinghelp.com/what-is-sdlc-waterfall-model/" </w:instrText>
        </w:r>
        <w:r w:rsidRPr="00A108E0">
          <w:rPr>
            <w:rFonts w:ascii="Arial" w:eastAsia="Times New Roman" w:hAnsi="Arial" w:cs="Arial"/>
            <w:color w:val="3A3A3A"/>
            <w:sz w:val="20"/>
            <w:szCs w:val="20"/>
          </w:rPr>
          <w:fldChar w:fldCharType="separate"/>
        </w:r>
        <w:r w:rsidRPr="00A108E0">
          <w:rPr>
            <w:rFonts w:ascii="Arial" w:eastAsia="Times New Roman" w:hAnsi="Arial" w:cs="Arial"/>
            <w:color w:val="A53E33"/>
            <w:sz w:val="20"/>
          </w:rPr>
          <w:t>Waterfall model</w:t>
        </w:r>
        <w:r w:rsidRPr="00A108E0">
          <w:rPr>
            <w:rFonts w:ascii="Arial" w:eastAsia="Times New Roman" w:hAnsi="Arial" w:cs="Arial"/>
            <w:color w:val="3A3A3A"/>
            <w:sz w:val="20"/>
            <w:szCs w:val="20"/>
          </w:rPr>
          <w:fldChar w:fldCharType="end"/>
        </w:r>
        <w:r w:rsidRPr="00A108E0">
          <w:rPr>
            <w:rFonts w:ascii="Arial" w:eastAsia="Times New Roman" w:hAnsi="Arial" w:cs="Arial"/>
            <w:color w:val="3A3A3A"/>
            <w:sz w:val="20"/>
            <w:szCs w:val="20"/>
          </w:rPr>
          <w:t> was that – until the first phase is complete, the application does not move to the other phase. And by chance, if there are some changes in the later stage of the cycle, then it becomes very challenging to implement those changes, as it would involve revisiting the earlier phases and redoing the changes.</w:t>
        </w:r>
      </w:ins>
    </w:p>
    <w:p w:rsidR="00A108E0" w:rsidRPr="00A108E0" w:rsidRDefault="00A108E0" w:rsidP="00A108E0">
      <w:pPr>
        <w:shd w:val="clear" w:color="auto" w:fill="FFFFFF"/>
        <w:spacing w:after="336" w:line="240" w:lineRule="auto"/>
        <w:rPr>
          <w:ins w:id="128" w:author="Unknown"/>
          <w:rFonts w:ascii="Arial" w:eastAsia="Times New Roman" w:hAnsi="Arial" w:cs="Arial"/>
          <w:color w:val="3A3A3A"/>
          <w:sz w:val="20"/>
          <w:szCs w:val="20"/>
        </w:rPr>
      </w:pPr>
    </w:p>
    <w:p w:rsidR="00A108E0" w:rsidRPr="00A108E0" w:rsidRDefault="00A108E0" w:rsidP="00A108E0">
      <w:pPr>
        <w:shd w:val="clear" w:color="auto" w:fill="FFFFFF"/>
        <w:spacing w:after="0" w:line="240" w:lineRule="auto"/>
        <w:rPr>
          <w:ins w:id="129" w:author="Unknown"/>
          <w:rFonts w:ascii="Arial" w:eastAsia="Times New Roman" w:hAnsi="Arial" w:cs="Arial"/>
          <w:color w:val="3A3A3A"/>
          <w:sz w:val="20"/>
          <w:szCs w:val="20"/>
        </w:rPr>
      </w:pPr>
      <w:ins w:id="130" w:author="Unknown">
        <w:r w:rsidRPr="00A108E0">
          <w:rPr>
            <w:rFonts w:ascii="Arial" w:eastAsia="Times New Roman" w:hAnsi="Arial" w:cs="Arial"/>
            <w:b/>
            <w:bCs/>
            <w:color w:val="FF6600"/>
            <w:sz w:val="20"/>
          </w:rPr>
          <w:t>Some of the key characteristics of SCRUM include:</w:t>
        </w:r>
      </w:ins>
    </w:p>
    <w:p w:rsidR="00A108E0" w:rsidRPr="00A108E0" w:rsidRDefault="00A108E0" w:rsidP="00A108E0">
      <w:pPr>
        <w:numPr>
          <w:ilvl w:val="0"/>
          <w:numId w:val="3"/>
        </w:numPr>
        <w:shd w:val="clear" w:color="auto" w:fill="FFFFFF"/>
        <w:spacing w:after="0" w:line="240" w:lineRule="auto"/>
        <w:rPr>
          <w:ins w:id="131" w:author="Unknown"/>
          <w:rFonts w:ascii="Arial" w:eastAsia="Times New Roman" w:hAnsi="Arial" w:cs="Arial"/>
          <w:color w:val="3A3A3A"/>
          <w:sz w:val="20"/>
          <w:szCs w:val="20"/>
        </w:rPr>
      </w:pPr>
      <w:ins w:id="132" w:author="Unknown">
        <w:r w:rsidRPr="00A108E0">
          <w:rPr>
            <w:rFonts w:ascii="Arial" w:eastAsia="Times New Roman" w:hAnsi="Arial" w:cs="Arial"/>
            <w:color w:val="3A3A3A"/>
            <w:sz w:val="20"/>
            <w:szCs w:val="20"/>
          </w:rPr>
          <w:t>Self-organized and focused team.</w:t>
        </w:r>
      </w:ins>
    </w:p>
    <w:p w:rsidR="00A108E0" w:rsidRPr="00A108E0" w:rsidRDefault="00A108E0" w:rsidP="00A108E0">
      <w:pPr>
        <w:numPr>
          <w:ilvl w:val="0"/>
          <w:numId w:val="3"/>
        </w:numPr>
        <w:shd w:val="clear" w:color="auto" w:fill="FFFFFF"/>
        <w:spacing w:after="0" w:line="240" w:lineRule="auto"/>
        <w:rPr>
          <w:ins w:id="133" w:author="Unknown"/>
          <w:rFonts w:ascii="Arial" w:eastAsia="Times New Roman" w:hAnsi="Arial" w:cs="Arial"/>
          <w:color w:val="3A3A3A"/>
          <w:sz w:val="20"/>
          <w:szCs w:val="20"/>
        </w:rPr>
      </w:pPr>
      <w:ins w:id="134" w:author="Unknown">
        <w:r w:rsidRPr="00A108E0">
          <w:rPr>
            <w:rFonts w:ascii="Arial" w:eastAsia="Times New Roman" w:hAnsi="Arial" w:cs="Arial"/>
            <w:color w:val="3A3A3A"/>
            <w:sz w:val="20"/>
            <w:szCs w:val="20"/>
          </w:rPr>
          <w:t>No huge requirement documents, rather have a very precise and to the point stories.</w:t>
        </w:r>
      </w:ins>
    </w:p>
    <w:p w:rsidR="00A108E0" w:rsidRPr="00A108E0" w:rsidRDefault="00A108E0" w:rsidP="00A108E0">
      <w:pPr>
        <w:numPr>
          <w:ilvl w:val="0"/>
          <w:numId w:val="3"/>
        </w:numPr>
        <w:shd w:val="clear" w:color="auto" w:fill="FFFFFF"/>
        <w:spacing w:after="0" w:line="240" w:lineRule="auto"/>
        <w:rPr>
          <w:ins w:id="135" w:author="Unknown"/>
          <w:rFonts w:ascii="Arial" w:eastAsia="Times New Roman" w:hAnsi="Arial" w:cs="Arial"/>
          <w:color w:val="3A3A3A"/>
          <w:sz w:val="20"/>
          <w:szCs w:val="20"/>
        </w:rPr>
      </w:pPr>
      <w:ins w:id="136" w:author="Unknown">
        <w:r w:rsidRPr="00A108E0">
          <w:rPr>
            <w:rFonts w:ascii="Arial" w:eastAsia="Times New Roman" w:hAnsi="Arial" w:cs="Arial"/>
            <w:color w:val="3A3A3A"/>
            <w:sz w:val="20"/>
            <w:szCs w:val="20"/>
          </w:rPr>
          <w:t>The cross-functional teams work together as a single unit.</w:t>
        </w:r>
      </w:ins>
    </w:p>
    <w:p w:rsidR="00A108E0" w:rsidRPr="00A108E0" w:rsidRDefault="00A108E0" w:rsidP="00A108E0">
      <w:pPr>
        <w:numPr>
          <w:ilvl w:val="0"/>
          <w:numId w:val="3"/>
        </w:numPr>
        <w:shd w:val="clear" w:color="auto" w:fill="FFFFFF"/>
        <w:spacing w:after="0" w:line="240" w:lineRule="auto"/>
        <w:rPr>
          <w:ins w:id="137" w:author="Unknown"/>
          <w:rFonts w:ascii="Arial" w:eastAsia="Times New Roman" w:hAnsi="Arial" w:cs="Arial"/>
          <w:color w:val="3A3A3A"/>
          <w:sz w:val="20"/>
          <w:szCs w:val="20"/>
        </w:rPr>
      </w:pPr>
      <w:ins w:id="138" w:author="Unknown">
        <w:r w:rsidRPr="00A108E0">
          <w:rPr>
            <w:rFonts w:ascii="Arial" w:eastAsia="Times New Roman" w:hAnsi="Arial" w:cs="Arial"/>
            <w:color w:val="3A3A3A"/>
            <w:sz w:val="20"/>
            <w:szCs w:val="20"/>
          </w:rPr>
          <w:t>Close communication with the user representative to understand the features.</w:t>
        </w:r>
      </w:ins>
    </w:p>
    <w:p w:rsidR="00A108E0" w:rsidRPr="00A108E0" w:rsidRDefault="00A108E0" w:rsidP="00A108E0">
      <w:pPr>
        <w:numPr>
          <w:ilvl w:val="0"/>
          <w:numId w:val="3"/>
        </w:numPr>
        <w:shd w:val="clear" w:color="auto" w:fill="FFFFFF"/>
        <w:spacing w:after="0" w:line="240" w:lineRule="auto"/>
        <w:rPr>
          <w:ins w:id="139" w:author="Unknown"/>
          <w:rFonts w:ascii="Arial" w:eastAsia="Times New Roman" w:hAnsi="Arial" w:cs="Arial"/>
          <w:color w:val="3A3A3A"/>
          <w:sz w:val="20"/>
          <w:szCs w:val="20"/>
        </w:rPr>
      </w:pPr>
      <w:ins w:id="140" w:author="Unknown">
        <w:r w:rsidRPr="00A108E0">
          <w:rPr>
            <w:rFonts w:ascii="Arial" w:eastAsia="Times New Roman" w:hAnsi="Arial" w:cs="Arial"/>
            <w:color w:val="3A3A3A"/>
            <w:sz w:val="20"/>
            <w:szCs w:val="20"/>
          </w:rPr>
          <w:t>Has a definite timeline of maximum one month.</w:t>
        </w:r>
      </w:ins>
    </w:p>
    <w:p w:rsidR="00A108E0" w:rsidRPr="00A108E0" w:rsidRDefault="00A108E0" w:rsidP="00A108E0">
      <w:pPr>
        <w:numPr>
          <w:ilvl w:val="0"/>
          <w:numId w:val="3"/>
        </w:numPr>
        <w:shd w:val="clear" w:color="auto" w:fill="FFFFFF"/>
        <w:spacing w:after="0" w:line="240" w:lineRule="auto"/>
        <w:rPr>
          <w:ins w:id="141" w:author="Unknown"/>
          <w:rFonts w:ascii="Arial" w:eastAsia="Times New Roman" w:hAnsi="Arial" w:cs="Arial"/>
          <w:color w:val="3A3A3A"/>
          <w:sz w:val="20"/>
          <w:szCs w:val="20"/>
        </w:rPr>
      </w:pPr>
      <w:ins w:id="142" w:author="Unknown">
        <w:r w:rsidRPr="00A108E0">
          <w:rPr>
            <w:rFonts w:ascii="Arial" w:eastAsia="Times New Roman" w:hAnsi="Arial" w:cs="Arial"/>
            <w:color w:val="3A3A3A"/>
            <w:sz w:val="20"/>
            <w:szCs w:val="20"/>
          </w:rPr>
          <w:t>Instead of doing the entire “thing” at a time, Scrum does a little of everything at a given interval.</w:t>
        </w:r>
      </w:ins>
    </w:p>
    <w:p w:rsidR="00A108E0" w:rsidRPr="00A108E0" w:rsidRDefault="00A108E0" w:rsidP="00A108E0">
      <w:pPr>
        <w:numPr>
          <w:ilvl w:val="0"/>
          <w:numId w:val="3"/>
        </w:numPr>
        <w:shd w:val="clear" w:color="auto" w:fill="FFFFFF"/>
        <w:spacing w:after="0" w:line="240" w:lineRule="auto"/>
        <w:rPr>
          <w:ins w:id="143" w:author="Unknown"/>
          <w:rFonts w:ascii="Arial" w:eastAsia="Times New Roman" w:hAnsi="Arial" w:cs="Arial"/>
          <w:color w:val="3A3A3A"/>
          <w:sz w:val="20"/>
          <w:szCs w:val="20"/>
        </w:rPr>
      </w:pPr>
      <w:ins w:id="144" w:author="Unknown">
        <w:r w:rsidRPr="00A108E0">
          <w:rPr>
            <w:rFonts w:ascii="Arial" w:eastAsia="Times New Roman" w:hAnsi="Arial" w:cs="Arial"/>
            <w:color w:val="3A3A3A"/>
            <w:sz w:val="20"/>
            <w:szCs w:val="20"/>
          </w:rPr>
          <w:t>Resources capability and availability are considered before committing anything.</w:t>
        </w:r>
      </w:ins>
    </w:p>
    <w:p w:rsidR="00A108E0" w:rsidRPr="00A108E0" w:rsidRDefault="00A108E0" w:rsidP="00A108E0">
      <w:pPr>
        <w:shd w:val="clear" w:color="auto" w:fill="FFFFFF"/>
        <w:spacing w:after="336" w:line="240" w:lineRule="auto"/>
        <w:rPr>
          <w:ins w:id="145" w:author="Unknown"/>
          <w:rFonts w:ascii="Arial" w:eastAsia="Times New Roman" w:hAnsi="Arial" w:cs="Arial"/>
          <w:color w:val="3A3A3A"/>
          <w:sz w:val="20"/>
          <w:szCs w:val="20"/>
        </w:rPr>
      </w:pPr>
      <w:ins w:id="146" w:author="Unknown">
        <w:r w:rsidRPr="00A108E0">
          <w:rPr>
            <w:rFonts w:ascii="Arial" w:eastAsia="Times New Roman" w:hAnsi="Arial" w:cs="Arial"/>
            <w:color w:val="3A3A3A"/>
            <w:sz w:val="20"/>
            <w:szCs w:val="20"/>
          </w:rPr>
          <w:t>To understand this methodology well, it’s important to understand the key terminologies in SCRUM.</w:t>
        </w:r>
      </w:ins>
    </w:p>
    <w:p w:rsidR="00A108E0" w:rsidRPr="00A108E0" w:rsidRDefault="00A108E0" w:rsidP="00A108E0">
      <w:pPr>
        <w:shd w:val="clear" w:color="auto" w:fill="FFFFFF"/>
        <w:spacing w:after="0" w:line="240" w:lineRule="auto"/>
        <w:rPr>
          <w:ins w:id="147" w:author="Unknown"/>
          <w:rFonts w:ascii="Arial" w:eastAsia="Times New Roman" w:hAnsi="Arial" w:cs="Arial"/>
          <w:color w:val="3A3A3A"/>
          <w:sz w:val="20"/>
          <w:szCs w:val="20"/>
        </w:rPr>
      </w:pPr>
      <w:ins w:id="148" w:author="Unknown">
        <w:r w:rsidRPr="00A108E0">
          <w:rPr>
            <w:rFonts w:ascii="Arial" w:eastAsia="Times New Roman" w:hAnsi="Arial" w:cs="Arial"/>
            <w:b/>
            <w:bCs/>
            <w:color w:val="3A3A3A"/>
            <w:sz w:val="20"/>
            <w:u w:val="single"/>
          </w:rPr>
          <w:t>Also read</w:t>
        </w:r>
        <w:r w:rsidRPr="00A108E0">
          <w:rPr>
            <w:rFonts w:ascii="Arial" w:eastAsia="Times New Roman" w:hAnsi="Arial" w:cs="Arial"/>
            <w:b/>
            <w:bCs/>
            <w:color w:val="3A3A3A"/>
            <w:sz w:val="20"/>
          </w:rPr>
          <w:t> =&gt; </w:t>
        </w:r>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"https://www.softwaretestinghelp.com/how-to-deliver-high-value-software-features-in-a-short-time-period-using-agile-scrum-process/" </w:instrText>
        </w:r>
        <w:r w:rsidRPr="00A108E0">
          <w:rPr>
            <w:rFonts w:ascii="Arial" w:eastAsia="Times New Roman" w:hAnsi="Arial" w:cs="Arial"/>
            <w:color w:val="3A3A3A"/>
            <w:sz w:val="20"/>
            <w:szCs w:val="20"/>
          </w:rPr>
          <w:fldChar w:fldCharType="separate"/>
        </w:r>
        <w:r w:rsidRPr="00A108E0">
          <w:rPr>
            <w:rFonts w:ascii="Arial" w:eastAsia="Times New Roman" w:hAnsi="Arial" w:cs="Arial"/>
            <w:b/>
            <w:bCs/>
            <w:color w:val="A53E33"/>
            <w:sz w:val="20"/>
          </w:rPr>
          <w:t>How to Deliver High-Value Software Features in a Short Time Period using Agile Scrum Process</w:t>
        </w:r>
        <w:r w:rsidRPr="00A108E0">
          <w:rPr>
            <w:rFonts w:ascii="Arial" w:eastAsia="Times New Roman" w:hAnsi="Arial" w:cs="Arial"/>
            <w:color w:val="3A3A3A"/>
            <w:sz w:val="20"/>
            <w:szCs w:val="20"/>
          </w:rPr>
          <w:fldChar w:fldCharType="end"/>
        </w:r>
      </w:ins>
    </w:p>
    <w:p w:rsidR="00A108E0" w:rsidRPr="00A108E0" w:rsidRDefault="00A108E0" w:rsidP="00A108E0">
      <w:pPr>
        <w:shd w:val="clear" w:color="auto" w:fill="FFFFFF"/>
        <w:spacing w:after="0" w:line="288" w:lineRule="atLeast"/>
        <w:outlineLvl w:val="2"/>
        <w:rPr>
          <w:ins w:id="149" w:author="Unknown"/>
          <w:rFonts w:ascii="Arial" w:eastAsia="Times New Roman" w:hAnsi="Arial" w:cs="Arial"/>
          <w:color w:val="3A3A3A"/>
          <w:sz w:val="30"/>
          <w:szCs w:val="30"/>
        </w:rPr>
      </w:pPr>
      <w:ins w:id="150" w:author="Unknown">
        <w:r w:rsidRPr="00A108E0">
          <w:rPr>
            <w:rFonts w:ascii="Arial" w:eastAsia="Times New Roman" w:hAnsi="Arial" w:cs="Arial"/>
            <w:color w:val="3A3A3A"/>
            <w:sz w:val="30"/>
            <w:szCs w:val="30"/>
            <w:bdr w:val="none" w:sz="0" w:space="0" w:color="auto" w:frame="1"/>
          </w:rPr>
          <w:t>Important SCRUM Terminologies</w:t>
        </w:r>
      </w:ins>
    </w:p>
    <w:p w:rsidR="00A108E0" w:rsidRPr="00A108E0" w:rsidRDefault="00A108E0" w:rsidP="00A108E0">
      <w:pPr>
        <w:shd w:val="clear" w:color="auto" w:fill="FFFFFF"/>
        <w:spacing w:after="0" w:line="240" w:lineRule="auto"/>
        <w:rPr>
          <w:ins w:id="151" w:author="Unknown"/>
          <w:rFonts w:ascii="Arial" w:eastAsia="Times New Roman" w:hAnsi="Arial" w:cs="Arial"/>
          <w:color w:val="3A3A3A"/>
          <w:sz w:val="20"/>
          <w:szCs w:val="20"/>
        </w:rPr>
      </w:pPr>
      <w:ins w:id="152" w:author="Unknown">
        <w:r w:rsidRPr="00A108E0">
          <w:rPr>
            <w:rFonts w:ascii="Arial" w:eastAsia="Times New Roman" w:hAnsi="Arial" w:cs="Arial"/>
            <w:b/>
            <w:bCs/>
            <w:color w:val="3A3A3A"/>
            <w:sz w:val="20"/>
          </w:rPr>
          <w:t>1) Scrum Team</w:t>
        </w:r>
      </w:ins>
    </w:p>
    <w:p w:rsidR="00A108E0" w:rsidRPr="00A108E0" w:rsidRDefault="00A108E0" w:rsidP="00A108E0">
      <w:pPr>
        <w:shd w:val="clear" w:color="auto" w:fill="FFFFFF"/>
        <w:spacing w:after="336" w:line="240" w:lineRule="auto"/>
        <w:rPr>
          <w:ins w:id="153" w:author="Unknown"/>
          <w:rFonts w:ascii="Arial" w:eastAsia="Times New Roman" w:hAnsi="Arial" w:cs="Arial"/>
          <w:color w:val="3A3A3A"/>
          <w:sz w:val="20"/>
          <w:szCs w:val="20"/>
        </w:rPr>
      </w:pPr>
      <w:ins w:id="154" w:author="Unknown">
        <w:r w:rsidRPr="00A108E0">
          <w:rPr>
            <w:rFonts w:ascii="Arial" w:eastAsia="Times New Roman" w:hAnsi="Arial" w:cs="Arial"/>
            <w:color w:val="3A3A3A"/>
            <w:sz w:val="20"/>
            <w:szCs w:val="20"/>
          </w:rPr>
          <w:t>The scrum team is a team comprising of 7 with + or – two members. These members are a mixture of competencies and comprise of developers, testers, database people, support people etc. along with the product owner and a scrum master.</w:t>
        </w:r>
      </w:ins>
    </w:p>
    <w:p w:rsidR="00A108E0" w:rsidRPr="00A108E0" w:rsidRDefault="00A108E0" w:rsidP="00A108E0">
      <w:pPr>
        <w:shd w:val="clear" w:color="auto" w:fill="FFFFFF"/>
        <w:spacing w:after="336" w:line="240" w:lineRule="auto"/>
        <w:rPr>
          <w:ins w:id="155" w:author="Unknown"/>
          <w:rFonts w:ascii="Arial" w:eastAsia="Times New Roman" w:hAnsi="Arial" w:cs="Arial"/>
          <w:color w:val="3A3A3A"/>
          <w:sz w:val="20"/>
          <w:szCs w:val="20"/>
        </w:rPr>
      </w:pPr>
      <w:ins w:id="156" w:author="Unknown">
        <w:r w:rsidRPr="00A108E0">
          <w:rPr>
            <w:rFonts w:ascii="Arial" w:eastAsia="Times New Roman" w:hAnsi="Arial" w:cs="Arial"/>
            <w:color w:val="3A3A3A"/>
            <w:sz w:val="20"/>
            <w:szCs w:val="20"/>
          </w:rPr>
          <w:t>All these members work together in close collaboration for a recursive and definite interval, to develop and implement the said features. SCRUM team sitting arrangement plays a very important role in their interaction, they never sit in cubicles or cabins, but a huge table.</w:t>
        </w:r>
      </w:ins>
    </w:p>
    <w:p w:rsidR="00A108E0" w:rsidRPr="00A108E0" w:rsidRDefault="00A108E0" w:rsidP="00A108E0">
      <w:pPr>
        <w:shd w:val="clear" w:color="auto" w:fill="FFFFFF"/>
        <w:spacing w:after="336" w:line="240" w:lineRule="auto"/>
        <w:rPr>
          <w:ins w:id="157"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5753735" cy="3209290"/>
            <wp:effectExtent l="19050" t="0" r="0" b="0"/>
            <wp:docPr id="10" name="Picture 10" descr="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um Team"/>
                    <pic:cNvPicPr>
                      <a:picLocks noChangeAspect="1" noChangeArrowheads="1"/>
                    </pic:cNvPicPr>
                  </pic:nvPicPr>
                  <pic:blipFill>
                    <a:blip r:embed="rId10"/>
                    <a:srcRect/>
                    <a:stretch>
                      <a:fillRect/>
                    </a:stretch>
                  </pic:blipFill>
                  <pic:spPr bwMode="auto">
                    <a:xfrm>
                      <a:off x="0" y="0"/>
                      <a:ext cx="5753735" cy="320929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40" w:lineRule="auto"/>
        <w:rPr>
          <w:ins w:id="158" w:author="Unknown"/>
          <w:rFonts w:ascii="Arial" w:eastAsia="Times New Roman" w:hAnsi="Arial" w:cs="Arial"/>
          <w:color w:val="3A3A3A"/>
          <w:sz w:val="20"/>
          <w:szCs w:val="20"/>
        </w:rPr>
      </w:pPr>
      <w:ins w:id="159" w:author="Unknown">
        <w:r w:rsidRPr="00A108E0">
          <w:rPr>
            <w:rFonts w:ascii="Arial" w:eastAsia="Times New Roman" w:hAnsi="Arial" w:cs="Arial"/>
            <w:b/>
            <w:bCs/>
            <w:color w:val="3A3A3A"/>
            <w:sz w:val="20"/>
          </w:rPr>
          <w:t>2) Sprint</w:t>
        </w:r>
      </w:ins>
    </w:p>
    <w:p w:rsidR="00A108E0" w:rsidRPr="00A108E0" w:rsidRDefault="00A108E0" w:rsidP="00A108E0">
      <w:pPr>
        <w:shd w:val="clear" w:color="auto" w:fill="FFFFFF"/>
        <w:spacing w:after="336" w:line="240" w:lineRule="auto"/>
        <w:rPr>
          <w:ins w:id="160" w:author="Unknown"/>
          <w:rFonts w:ascii="Arial" w:eastAsia="Times New Roman" w:hAnsi="Arial" w:cs="Arial"/>
          <w:color w:val="3A3A3A"/>
          <w:sz w:val="20"/>
          <w:szCs w:val="20"/>
        </w:rPr>
      </w:pPr>
      <w:ins w:id="161" w:author="Unknown">
        <w:r w:rsidRPr="00A108E0">
          <w:rPr>
            <w:rFonts w:ascii="Arial" w:eastAsia="Times New Roman" w:hAnsi="Arial" w:cs="Arial"/>
            <w:color w:val="3A3A3A"/>
            <w:sz w:val="20"/>
            <w:szCs w:val="20"/>
          </w:rPr>
          <w:lastRenderedPageBreak/>
          <w:t>Sprint is a predefined interval or time frame in which the work has to be completed and make it ready for review or ready for production deployment. This time box usually lies between 2 weeks to 1 month.</w:t>
        </w:r>
      </w:ins>
    </w:p>
    <w:p w:rsidR="00A108E0" w:rsidRPr="00A108E0" w:rsidRDefault="00A108E0" w:rsidP="00A108E0">
      <w:pPr>
        <w:shd w:val="clear" w:color="auto" w:fill="FFFFFF"/>
        <w:spacing w:after="336" w:line="240" w:lineRule="auto"/>
        <w:rPr>
          <w:ins w:id="162" w:author="Unknown"/>
          <w:rFonts w:ascii="Arial" w:eastAsia="Times New Roman" w:hAnsi="Arial" w:cs="Arial"/>
          <w:color w:val="3A3A3A"/>
          <w:sz w:val="20"/>
          <w:szCs w:val="20"/>
        </w:rPr>
      </w:pPr>
      <w:ins w:id="163" w:author="Unknown">
        <w:r w:rsidRPr="00A108E0">
          <w:rPr>
            <w:rFonts w:ascii="Arial" w:eastAsia="Times New Roman" w:hAnsi="Arial" w:cs="Arial"/>
            <w:color w:val="3A3A3A"/>
            <w:sz w:val="20"/>
            <w:szCs w:val="20"/>
          </w:rPr>
          <w:t>In our day to day life when we say that we follow 1-month Sprint cycle, it simply means that we work for one month on the tasks and make it ready for review by the end of that month.</w:t>
        </w:r>
      </w:ins>
    </w:p>
    <w:p w:rsidR="00A108E0" w:rsidRPr="00A108E0" w:rsidRDefault="00A108E0" w:rsidP="00A108E0">
      <w:pPr>
        <w:shd w:val="clear" w:color="auto" w:fill="FFFFFF"/>
        <w:spacing w:after="0" w:line="240" w:lineRule="auto"/>
        <w:rPr>
          <w:ins w:id="164" w:author="Unknown"/>
          <w:rFonts w:ascii="Arial" w:eastAsia="Times New Roman" w:hAnsi="Arial" w:cs="Arial"/>
          <w:color w:val="3A3A3A"/>
          <w:sz w:val="20"/>
          <w:szCs w:val="20"/>
        </w:rPr>
      </w:pPr>
      <w:ins w:id="165" w:author="Unknown">
        <w:r w:rsidRPr="00A108E0">
          <w:rPr>
            <w:rFonts w:ascii="Arial" w:eastAsia="Times New Roman" w:hAnsi="Arial" w:cs="Arial"/>
            <w:b/>
            <w:bCs/>
            <w:color w:val="3A3A3A"/>
            <w:sz w:val="20"/>
          </w:rPr>
          <w:t>3) Product Owner</w:t>
        </w:r>
      </w:ins>
    </w:p>
    <w:p w:rsidR="00A108E0" w:rsidRPr="00A108E0" w:rsidRDefault="00A108E0" w:rsidP="00A108E0">
      <w:pPr>
        <w:shd w:val="clear" w:color="auto" w:fill="FFFFFF"/>
        <w:spacing w:after="336" w:line="240" w:lineRule="auto"/>
        <w:rPr>
          <w:ins w:id="166" w:author="Unknown"/>
          <w:rFonts w:ascii="Arial" w:eastAsia="Times New Roman" w:hAnsi="Arial" w:cs="Arial"/>
          <w:color w:val="3A3A3A"/>
          <w:sz w:val="20"/>
          <w:szCs w:val="20"/>
        </w:rPr>
      </w:pPr>
      <w:ins w:id="167" w:author="Unknown">
        <w:r w:rsidRPr="00A108E0">
          <w:rPr>
            <w:rFonts w:ascii="Arial" w:eastAsia="Times New Roman" w:hAnsi="Arial" w:cs="Arial"/>
            <w:color w:val="3A3A3A"/>
            <w:sz w:val="20"/>
            <w:szCs w:val="20"/>
          </w:rPr>
          <w:t>The product owner is the key stakeholder or the lead user of the application to be developed. The product owner is the person who represents the customer side. He/she has the final authority and should always be available for the team.</w:t>
        </w:r>
      </w:ins>
    </w:p>
    <w:p w:rsidR="00A108E0" w:rsidRPr="00A108E0" w:rsidRDefault="00A108E0" w:rsidP="00A108E0">
      <w:pPr>
        <w:shd w:val="clear" w:color="auto" w:fill="FFFFFF"/>
        <w:spacing w:after="336" w:line="240" w:lineRule="auto"/>
        <w:rPr>
          <w:ins w:id="168" w:author="Unknown"/>
          <w:rFonts w:ascii="Arial" w:eastAsia="Times New Roman" w:hAnsi="Arial" w:cs="Arial"/>
          <w:color w:val="3A3A3A"/>
          <w:sz w:val="20"/>
          <w:szCs w:val="20"/>
        </w:rPr>
      </w:pPr>
      <w:ins w:id="169" w:author="Unknown">
        <w:r w:rsidRPr="00A108E0">
          <w:rPr>
            <w:rFonts w:ascii="Arial" w:eastAsia="Times New Roman" w:hAnsi="Arial" w:cs="Arial"/>
            <w:color w:val="3A3A3A"/>
            <w:sz w:val="20"/>
            <w:szCs w:val="20"/>
          </w:rPr>
          <w:t>He/she should be reachable when anyone has any doubts that need clarification. It is important for the product owner to understand and not to assign any new requirement in the middle of the sprint or when the sprint has already started.</w:t>
        </w:r>
      </w:ins>
    </w:p>
    <w:p w:rsidR="00A108E0" w:rsidRPr="00A108E0" w:rsidRDefault="00A108E0" w:rsidP="00A108E0">
      <w:pPr>
        <w:shd w:val="clear" w:color="auto" w:fill="FFFFFF"/>
        <w:spacing w:after="0" w:line="240" w:lineRule="auto"/>
        <w:rPr>
          <w:ins w:id="170" w:author="Unknown"/>
          <w:rFonts w:ascii="Arial" w:eastAsia="Times New Roman" w:hAnsi="Arial" w:cs="Arial"/>
          <w:color w:val="3A3A3A"/>
          <w:sz w:val="20"/>
          <w:szCs w:val="20"/>
        </w:rPr>
      </w:pPr>
      <w:ins w:id="171" w:author="Unknown">
        <w:r w:rsidRPr="00A108E0">
          <w:rPr>
            <w:rFonts w:ascii="Arial" w:eastAsia="Times New Roman" w:hAnsi="Arial" w:cs="Arial"/>
            <w:b/>
            <w:bCs/>
            <w:color w:val="3A3A3A"/>
            <w:sz w:val="20"/>
          </w:rPr>
          <w:t>4) Scrum Master</w:t>
        </w:r>
      </w:ins>
    </w:p>
    <w:p w:rsidR="00A108E0" w:rsidRPr="00A108E0" w:rsidRDefault="00A108E0" w:rsidP="00A108E0">
      <w:pPr>
        <w:shd w:val="clear" w:color="auto" w:fill="FFFFFF"/>
        <w:spacing w:after="336" w:line="240" w:lineRule="auto"/>
        <w:rPr>
          <w:ins w:id="172" w:author="Unknown"/>
          <w:rFonts w:ascii="Arial" w:eastAsia="Times New Roman" w:hAnsi="Arial" w:cs="Arial"/>
          <w:color w:val="3A3A3A"/>
          <w:sz w:val="20"/>
          <w:szCs w:val="20"/>
        </w:rPr>
      </w:pPr>
      <w:ins w:id="173" w:author="Unknown">
        <w:r w:rsidRPr="00A108E0">
          <w:rPr>
            <w:rFonts w:ascii="Arial" w:eastAsia="Times New Roman" w:hAnsi="Arial" w:cs="Arial"/>
            <w:color w:val="3A3A3A"/>
            <w:sz w:val="20"/>
            <w:szCs w:val="20"/>
          </w:rPr>
          <w:t>Scrum Master is the facilitator of the scrum team. He/she makes sure that the scrum team is productive and progressive. In case of any impediments, scrum master follows up and resolves them for the team. SCRUM Master is the mediator between the PO and the team.</w:t>
        </w:r>
      </w:ins>
    </w:p>
    <w:p w:rsidR="00A108E0" w:rsidRPr="00A108E0" w:rsidRDefault="00A108E0" w:rsidP="00A108E0">
      <w:pPr>
        <w:shd w:val="clear" w:color="auto" w:fill="FFFFFF"/>
        <w:spacing w:after="336" w:line="240" w:lineRule="auto"/>
        <w:rPr>
          <w:ins w:id="174" w:author="Unknown"/>
          <w:rFonts w:ascii="Arial" w:eastAsia="Times New Roman" w:hAnsi="Arial" w:cs="Arial"/>
          <w:color w:val="3A3A3A"/>
          <w:sz w:val="20"/>
          <w:szCs w:val="20"/>
        </w:rPr>
      </w:pPr>
      <w:ins w:id="175" w:author="Unknown">
        <w:r w:rsidRPr="00A108E0">
          <w:rPr>
            <w:rFonts w:ascii="Arial" w:eastAsia="Times New Roman" w:hAnsi="Arial" w:cs="Arial"/>
            <w:color w:val="3A3A3A"/>
            <w:sz w:val="20"/>
            <w:szCs w:val="20"/>
          </w:rPr>
          <w:t>He/she keeps the PO informed about the progress of the Sprint. If there are any roadblocks or concerns for the team, discusses with the PO and gets them resolved. Like the team's Daily Standup, a standup of the SCRUM Master with the PO happens every day.</w:t>
        </w:r>
      </w:ins>
    </w:p>
    <w:p w:rsidR="00A108E0" w:rsidRPr="00A108E0" w:rsidRDefault="00A108E0" w:rsidP="00A108E0">
      <w:pPr>
        <w:shd w:val="clear" w:color="auto" w:fill="FFFFFF"/>
        <w:spacing w:after="0" w:line="240" w:lineRule="auto"/>
        <w:rPr>
          <w:ins w:id="176" w:author="Unknown"/>
          <w:rFonts w:ascii="Arial" w:eastAsia="Times New Roman" w:hAnsi="Arial" w:cs="Arial"/>
          <w:color w:val="3A3A3A"/>
          <w:sz w:val="20"/>
          <w:szCs w:val="20"/>
        </w:rPr>
      </w:pPr>
      <w:ins w:id="177" w:author="Unknown">
        <w:r w:rsidRPr="00A108E0">
          <w:rPr>
            <w:rFonts w:ascii="Arial" w:eastAsia="Times New Roman" w:hAnsi="Arial" w:cs="Arial"/>
            <w:b/>
            <w:bCs/>
            <w:color w:val="3A3A3A"/>
            <w:sz w:val="20"/>
            <w:u w:val="single"/>
          </w:rPr>
          <w:t>Recommended read</w:t>
        </w:r>
        <w:r w:rsidRPr="00A108E0">
          <w:rPr>
            <w:rFonts w:ascii="Arial" w:eastAsia="Times New Roman" w:hAnsi="Arial" w:cs="Arial"/>
            <w:b/>
            <w:bCs/>
            <w:color w:val="3A3A3A"/>
            <w:sz w:val="20"/>
          </w:rPr>
          <w:t> =&gt; </w:t>
        </w:r>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"https://www.softwaretestinghelp.com/how-to-be-a-good-team-mentor-coach-and-a-true-team-defender-in-an-agile-testing-world-the-inspiration/" </w:instrText>
        </w:r>
        <w:r w:rsidRPr="00A108E0">
          <w:rPr>
            <w:rFonts w:ascii="Arial" w:eastAsia="Times New Roman" w:hAnsi="Arial" w:cs="Arial"/>
            <w:color w:val="3A3A3A"/>
            <w:sz w:val="20"/>
            <w:szCs w:val="20"/>
          </w:rPr>
          <w:fldChar w:fldCharType="separate"/>
        </w:r>
        <w:r w:rsidRPr="00A108E0">
          <w:rPr>
            <w:rFonts w:ascii="Arial" w:eastAsia="Times New Roman" w:hAnsi="Arial" w:cs="Arial"/>
            <w:b/>
            <w:bCs/>
            <w:color w:val="A53E33"/>
            <w:sz w:val="20"/>
          </w:rPr>
          <w:t>How To Be a Good Team Mentor, Coach and a True Team-Defender in an Agile Testing World?</w:t>
        </w:r>
        <w:r w:rsidRPr="00A108E0">
          <w:rPr>
            <w:rFonts w:ascii="Arial" w:eastAsia="Times New Roman" w:hAnsi="Arial" w:cs="Arial"/>
            <w:color w:val="3A3A3A"/>
            <w:sz w:val="20"/>
            <w:szCs w:val="20"/>
          </w:rPr>
          <w:fldChar w:fldCharType="end"/>
        </w:r>
      </w:ins>
    </w:p>
    <w:p w:rsidR="00A108E0" w:rsidRPr="00A108E0" w:rsidRDefault="00A108E0" w:rsidP="00A108E0">
      <w:pPr>
        <w:shd w:val="clear" w:color="auto" w:fill="FFFFFF"/>
        <w:spacing w:after="0" w:line="240" w:lineRule="auto"/>
        <w:rPr>
          <w:ins w:id="178" w:author="Unknown"/>
          <w:rFonts w:ascii="Arial" w:eastAsia="Times New Roman" w:hAnsi="Arial" w:cs="Arial"/>
          <w:color w:val="3A3A3A"/>
          <w:sz w:val="20"/>
          <w:szCs w:val="20"/>
        </w:rPr>
      </w:pPr>
      <w:ins w:id="179" w:author="Unknown">
        <w:r w:rsidRPr="00A108E0">
          <w:rPr>
            <w:rFonts w:ascii="Arial" w:eastAsia="Times New Roman" w:hAnsi="Arial" w:cs="Arial"/>
            <w:b/>
            <w:bCs/>
            <w:color w:val="3A3A3A"/>
            <w:sz w:val="20"/>
          </w:rPr>
          <w:t>5) Business Analyst (BA)</w:t>
        </w:r>
      </w:ins>
    </w:p>
    <w:p w:rsidR="00A108E0" w:rsidRPr="00A108E0" w:rsidRDefault="00A108E0" w:rsidP="00A108E0">
      <w:pPr>
        <w:shd w:val="clear" w:color="auto" w:fill="FFFFFF"/>
        <w:spacing w:after="336" w:line="240" w:lineRule="auto"/>
        <w:rPr>
          <w:ins w:id="180" w:author="Unknown"/>
          <w:rFonts w:ascii="Arial" w:eastAsia="Times New Roman" w:hAnsi="Arial" w:cs="Arial"/>
          <w:color w:val="3A3A3A"/>
          <w:sz w:val="20"/>
          <w:szCs w:val="20"/>
        </w:rPr>
      </w:pPr>
      <w:ins w:id="181" w:author="Unknown">
        <w:r w:rsidRPr="00A108E0">
          <w:rPr>
            <w:rFonts w:ascii="Arial" w:eastAsia="Times New Roman" w:hAnsi="Arial" w:cs="Arial"/>
            <w:color w:val="3A3A3A"/>
            <w:sz w:val="20"/>
            <w:szCs w:val="20"/>
          </w:rPr>
          <w:t>A Business Analyst plays a very important role in SCRUM. This person is responsible for getting the requirement finalized and drafted in the requirement docs (based on which the user stories are created).</w:t>
        </w:r>
      </w:ins>
    </w:p>
    <w:p w:rsidR="00A108E0" w:rsidRPr="00A108E0" w:rsidRDefault="00A108E0" w:rsidP="00A108E0">
      <w:pPr>
        <w:shd w:val="clear" w:color="auto" w:fill="FFFFFF"/>
        <w:spacing w:after="336" w:line="240" w:lineRule="auto"/>
        <w:rPr>
          <w:ins w:id="182" w:author="Unknown"/>
          <w:rFonts w:ascii="Arial" w:eastAsia="Times New Roman" w:hAnsi="Arial" w:cs="Arial"/>
          <w:color w:val="3A3A3A"/>
          <w:sz w:val="20"/>
          <w:szCs w:val="20"/>
        </w:rPr>
      </w:pPr>
      <w:ins w:id="183" w:author="Unknown">
        <w:r w:rsidRPr="00A108E0">
          <w:rPr>
            <w:rFonts w:ascii="Arial" w:eastAsia="Times New Roman" w:hAnsi="Arial" w:cs="Arial"/>
            <w:color w:val="3A3A3A"/>
            <w:sz w:val="20"/>
            <w:szCs w:val="20"/>
          </w:rPr>
          <w:t>If there are any ambiguities in the User Stories / Acceptance criteria, he/she is the one who is approached by the technical (SCRUM) team and he then takes it up to the PO or else if possible resolves on his own. In large scale projects, there may be more than 1 BA but in small-scale projects, the SCRUM Master may be acting as the BA as well.</w:t>
        </w:r>
      </w:ins>
    </w:p>
    <w:p w:rsidR="00A108E0" w:rsidRPr="00A108E0" w:rsidRDefault="00A108E0" w:rsidP="00A108E0">
      <w:pPr>
        <w:shd w:val="clear" w:color="auto" w:fill="FFFFFF"/>
        <w:spacing w:after="336" w:line="240" w:lineRule="auto"/>
        <w:rPr>
          <w:ins w:id="184" w:author="Unknown"/>
          <w:rFonts w:ascii="Arial" w:eastAsia="Times New Roman" w:hAnsi="Arial" w:cs="Arial"/>
          <w:color w:val="3A3A3A"/>
          <w:sz w:val="20"/>
          <w:szCs w:val="20"/>
        </w:rPr>
      </w:pPr>
      <w:ins w:id="185" w:author="Unknown">
        <w:r w:rsidRPr="00A108E0">
          <w:rPr>
            <w:rFonts w:ascii="Arial" w:eastAsia="Times New Roman" w:hAnsi="Arial" w:cs="Arial"/>
            <w:color w:val="3A3A3A"/>
            <w:sz w:val="20"/>
            <w:szCs w:val="20"/>
          </w:rPr>
          <w:t>It is always a good practice to have a BA when the project kick starts.</w:t>
        </w:r>
      </w:ins>
    </w:p>
    <w:p w:rsidR="00A108E0" w:rsidRPr="00A108E0" w:rsidRDefault="00A108E0" w:rsidP="00A108E0">
      <w:pPr>
        <w:shd w:val="clear" w:color="auto" w:fill="FFFFFF"/>
        <w:spacing w:after="0" w:line="240" w:lineRule="auto"/>
        <w:rPr>
          <w:ins w:id="186" w:author="Unknown"/>
          <w:rFonts w:ascii="Arial" w:eastAsia="Times New Roman" w:hAnsi="Arial" w:cs="Arial"/>
          <w:color w:val="3A3A3A"/>
          <w:sz w:val="20"/>
          <w:szCs w:val="20"/>
        </w:rPr>
      </w:pPr>
      <w:ins w:id="187" w:author="Unknown">
        <w:r w:rsidRPr="00A108E0">
          <w:rPr>
            <w:rFonts w:ascii="Arial" w:eastAsia="Times New Roman" w:hAnsi="Arial" w:cs="Arial"/>
            <w:b/>
            <w:bCs/>
            <w:color w:val="3A3A3A"/>
            <w:sz w:val="20"/>
          </w:rPr>
          <w:t>6) User Story</w:t>
        </w:r>
      </w:ins>
    </w:p>
    <w:p w:rsidR="00A108E0" w:rsidRPr="00A108E0" w:rsidRDefault="00A108E0" w:rsidP="00A108E0">
      <w:pPr>
        <w:shd w:val="clear" w:color="auto" w:fill="FFFFFF"/>
        <w:spacing w:after="336" w:line="240" w:lineRule="auto"/>
        <w:rPr>
          <w:ins w:id="188" w:author="Unknown"/>
          <w:rFonts w:ascii="Arial" w:eastAsia="Times New Roman" w:hAnsi="Arial" w:cs="Arial"/>
          <w:color w:val="3A3A3A"/>
          <w:sz w:val="20"/>
          <w:szCs w:val="20"/>
        </w:rPr>
      </w:pPr>
      <w:ins w:id="189" w:author="Unknown">
        <w:r w:rsidRPr="00A108E0">
          <w:rPr>
            <w:rFonts w:ascii="Arial" w:eastAsia="Times New Roman" w:hAnsi="Arial" w:cs="Arial"/>
            <w:color w:val="3A3A3A"/>
            <w:sz w:val="20"/>
            <w:szCs w:val="20"/>
          </w:rPr>
          <w:t>User stories are nothing but the requirements or feature which has to be implemented.</w:t>
        </w:r>
      </w:ins>
    </w:p>
    <w:p w:rsidR="00A108E0" w:rsidRPr="00A108E0" w:rsidRDefault="00A108E0" w:rsidP="00A108E0">
      <w:pPr>
        <w:shd w:val="clear" w:color="auto" w:fill="FFFFFF"/>
        <w:spacing w:after="336" w:line="240" w:lineRule="auto"/>
        <w:rPr>
          <w:ins w:id="190" w:author="Unknown"/>
          <w:rFonts w:ascii="Arial" w:eastAsia="Times New Roman" w:hAnsi="Arial" w:cs="Arial"/>
          <w:color w:val="3A3A3A"/>
          <w:sz w:val="20"/>
          <w:szCs w:val="20"/>
        </w:rPr>
      </w:pPr>
      <w:ins w:id="191" w:author="Unknown">
        <w:r w:rsidRPr="00A108E0">
          <w:rPr>
            <w:rFonts w:ascii="Arial" w:eastAsia="Times New Roman" w:hAnsi="Arial" w:cs="Arial"/>
            <w:color w:val="3A3A3A"/>
            <w:sz w:val="20"/>
            <w:szCs w:val="20"/>
          </w:rPr>
          <w:t>In the scrum, we don’t have those huge requirements documents, rather the requirements are defined in a single paragraph, typically having the format as:</w:t>
        </w:r>
      </w:ins>
    </w:p>
    <w:p w:rsidR="00A108E0" w:rsidRPr="00A108E0" w:rsidRDefault="00A108E0" w:rsidP="00A108E0">
      <w:pPr>
        <w:shd w:val="clear" w:color="auto" w:fill="FFFFFF"/>
        <w:spacing w:after="336" w:line="240" w:lineRule="auto"/>
        <w:rPr>
          <w:ins w:id="192" w:author="Unknown"/>
          <w:rFonts w:ascii="Arial" w:eastAsia="Times New Roman" w:hAnsi="Arial" w:cs="Arial"/>
          <w:color w:val="3A3A3A"/>
          <w:sz w:val="20"/>
          <w:szCs w:val="20"/>
        </w:rPr>
      </w:pPr>
      <w:ins w:id="193" w:author="Unknown">
        <w:r w:rsidRPr="00A108E0">
          <w:rPr>
            <w:rFonts w:ascii="Arial" w:eastAsia="Times New Roman" w:hAnsi="Arial" w:cs="Arial"/>
            <w:color w:val="3A3A3A"/>
            <w:sz w:val="20"/>
            <w:szCs w:val="20"/>
          </w:rPr>
          <w:t>As a &lt;User / type of user&gt;</w:t>
        </w:r>
        <w:r w:rsidRPr="00A108E0">
          <w:rPr>
            <w:rFonts w:ascii="Arial" w:eastAsia="Times New Roman" w:hAnsi="Arial" w:cs="Arial"/>
            <w:color w:val="3A3A3A"/>
            <w:sz w:val="20"/>
            <w:szCs w:val="20"/>
          </w:rPr>
          <w:br/>
          <w:t>I want to &lt;Some achievable goal/target&gt;</w:t>
        </w:r>
        <w:r w:rsidRPr="00A108E0">
          <w:rPr>
            <w:rFonts w:ascii="Arial" w:eastAsia="Times New Roman" w:hAnsi="Arial" w:cs="Arial"/>
            <w:color w:val="3A3A3A"/>
            <w:sz w:val="20"/>
            <w:szCs w:val="20"/>
          </w:rPr>
          <w:br/>
          <w:t>To achieve &lt;some result or reason for doing the thing&gt;</w:t>
        </w:r>
      </w:ins>
    </w:p>
    <w:p w:rsidR="00A108E0" w:rsidRPr="00A108E0" w:rsidRDefault="00A108E0" w:rsidP="00A108E0">
      <w:pPr>
        <w:shd w:val="clear" w:color="auto" w:fill="FFFFFF"/>
        <w:spacing w:after="0" w:line="240" w:lineRule="auto"/>
        <w:rPr>
          <w:ins w:id="194" w:author="Unknown"/>
          <w:rFonts w:ascii="Arial" w:eastAsia="Times New Roman" w:hAnsi="Arial" w:cs="Arial"/>
          <w:color w:val="3A3A3A"/>
          <w:sz w:val="20"/>
          <w:szCs w:val="20"/>
        </w:rPr>
      </w:pPr>
      <w:ins w:id="195" w:author="Unknown">
        <w:r w:rsidRPr="00A108E0">
          <w:rPr>
            <w:rFonts w:ascii="Arial" w:eastAsia="Times New Roman" w:hAnsi="Arial" w:cs="Arial"/>
            <w:b/>
            <w:bCs/>
            <w:color w:val="3A3A3A"/>
            <w:sz w:val="20"/>
            <w:u w:val="single"/>
          </w:rPr>
          <w:t>For Example</w:t>
        </w:r>
        <w:r w:rsidRPr="00A108E0">
          <w:rPr>
            <w:rFonts w:ascii="Arial" w:eastAsia="Times New Roman" w:hAnsi="Arial" w:cs="Arial"/>
            <w:b/>
            <w:bCs/>
            <w:color w:val="3A3A3A"/>
            <w:sz w:val="20"/>
          </w:rPr>
          <w:t>:</w:t>
        </w:r>
      </w:ins>
    </w:p>
    <w:p w:rsidR="00A108E0" w:rsidRPr="00A108E0" w:rsidRDefault="00A108E0" w:rsidP="00A108E0">
      <w:pPr>
        <w:shd w:val="clear" w:color="auto" w:fill="FFFFFF"/>
        <w:spacing w:after="336" w:line="240" w:lineRule="auto"/>
        <w:rPr>
          <w:ins w:id="196" w:author="Unknown"/>
          <w:rFonts w:ascii="Arial" w:eastAsia="Times New Roman" w:hAnsi="Arial" w:cs="Arial"/>
          <w:color w:val="3A3A3A"/>
          <w:sz w:val="20"/>
          <w:szCs w:val="20"/>
        </w:rPr>
      </w:pPr>
      <w:ins w:id="197" w:author="Unknown">
        <w:r w:rsidRPr="00A108E0">
          <w:rPr>
            <w:rFonts w:ascii="Arial" w:eastAsia="Times New Roman" w:hAnsi="Arial" w:cs="Arial"/>
            <w:color w:val="3A3A3A"/>
            <w:sz w:val="20"/>
            <w:szCs w:val="20"/>
          </w:rPr>
          <w:t>As an Admin I want to have a password lock in case the user enters an incorrect password for 3 consecutive times to restrict unauthorized access.</w:t>
        </w:r>
      </w:ins>
    </w:p>
    <w:p w:rsidR="00A108E0" w:rsidRPr="00A108E0" w:rsidRDefault="00A108E0" w:rsidP="00A108E0">
      <w:pPr>
        <w:shd w:val="clear" w:color="auto" w:fill="FFFFFF"/>
        <w:spacing w:after="336" w:line="240" w:lineRule="auto"/>
        <w:rPr>
          <w:ins w:id="198" w:author="Unknown"/>
          <w:rFonts w:ascii="Arial" w:eastAsia="Times New Roman" w:hAnsi="Arial" w:cs="Arial"/>
          <w:color w:val="3A3A3A"/>
          <w:sz w:val="20"/>
          <w:szCs w:val="20"/>
        </w:rPr>
      </w:pPr>
      <w:ins w:id="199" w:author="Unknown">
        <w:r w:rsidRPr="00A108E0">
          <w:rPr>
            <w:rFonts w:ascii="Arial" w:eastAsia="Times New Roman" w:hAnsi="Arial" w:cs="Arial"/>
            <w:color w:val="3A3A3A"/>
            <w:sz w:val="20"/>
            <w:szCs w:val="20"/>
          </w:rPr>
          <w:lastRenderedPageBreak/>
          <w:t>There are some characteristics of user stories which should be adhered. The user stories should be short, realistic, could be estimated, complete, negotiable and testable. A user story is never altered or changed in the middle of the Sprint.</w:t>
        </w:r>
      </w:ins>
    </w:p>
    <w:p w:rsidR="00A108E0" w:rsidRPr="00A108E0" w:rsidRDefault="00A108E0" w:rsidP="00A108E0">
      <w:pPr>
        <w:shd w:val="clear" w:color="auto" w:fill="FFFFFF"/>
        <w:spacing w:after="336" w:line="240" w:lineRule="auto"/>
        <w:rPr>
          <w:ins w:id="200" w:author="Unknown"/>
          <w:rFonts w:ascii="Arial" w:eastAsia="Times New Roman" w:hAnsi="Arial" w:cs="Arial"/>
          <w:color w:val="3A3A3A"/>
          <w:sz w:val="20"/>
          <w:szCs w:val="20"/>
        </w:rPr>
      </w:pPr>
      <w:ins w:id="201" w:author="Unknown">
        <w:r w:rsidRPr="00A108E0">
          <w:rPr>
            <w:rFonts w:ascii="Arial" w:eastAsia="Times New Roman" w:hAnsi="Arial" w:cs="Arial"/>
            <w:color w:val="3A3A3A"/>
            <w:sz w:val="20"/>
            <w:szCs w:val="20"/>
          </w:rPr>
          <w:t>It is the responsibility of the SCRUM Master and the BA (if applicable) to make sure that the PO has drafted the User Stories correctly with a proper set of the Acceptance Criteria”. If any changes which will impact the sprint release are to be made, then such stories are pulled out of the sprint or they are done as per the hours available.</w:t>
        </w:r>
      </w:ins>
    </w:p>
    <w:p w:rsidR="00A108E0" w:rsidRPr="00A108E0" w:rsidRDefault="00A108E0" w:rsidP="00A108E0">
      <w:pPr>
        <w:shd w:val="clear" w:color="auto" w:fill="FFFFFF"/>
        <w:spacing w:after="336" w:line="240" w:lineRule="auto"/>
        <w:rPr>
          <w:ins w:id="202" w:author="Unknown"/>
          <w:rFonts w:ascii="Arial" w:eastAsia="Times New Roman" w:hAnsi="Arial" w:cs="Arial"/>
          <w:color w:val="3A3A3A"/>
          <w:sz w:val="20"/>
          <w:szCs w:val="20"/>
        </w:rPr>
      </w:pPr>
      <w:ins w:id="203" w:author="Unknown">
        <w:r w:rsidRPr="00A108E0">
          <w:rPr>
            <w:rFonts w:ascii="Arial" w:eastAsia="Times New Roman" w:hAnsi="Arial" w:cs="Arial"/>
            <w:color w:val="3A3A3A"/>
            <w:sz w:val="20"/>
            <w:szCs w:val="20"/>
          </w:rPr>
          <w:t>Every user story has an acceptance criterion which should be well defined and understood by the team.</w:t>
        </w:r>
      </w:ins>
    </w:p>
    <w:p w:rsidR="00A108E0" w:rsidRPr="00A108E0" w:rsidRDefault="00A108E0" w:rsidP="00A108E0">
      <w:pPr>
        <w:shd w:val="clear" w:color="auto" w:fill="FFFFFF"/>
        <w:spacing w:after="336" w:line="240" w:lineRule="auto"/>
        <w:rPr>
          <w:ins w:id="204" w:author="Unknown"/>
          <w:rFonts w:ascii="Arial" w:eastAsia="Times New Roman" w:hAnsi="Arial" w:cs="Arial"/>
          <w:color w:val="3A3A3A"/>
          <w:sz w:val="20"/>
          <w:szCs w:val="20"/>
        </w:rPr>
      </w:pPr>
      <w:ins w:id="205" w:author="Unknown">
        <w:r w:rsidRPr="00A108E0">
          <w:rPr>
            <w:rFonts w:ascii="Arial" w:eastAsia="Times New Roman" w:hAnsi="Arial" w:cs="Arial"/>
            <w:color w:val="3A3A3A"/>
            <w:sz w:val="20"/>
            <w:szCs w:val="20"/>
          </w:rPr>
          <w:t>Acceptance criteria details down the user story that provide the supporting documents. It helps to further refine the user story. Anybody from the team can write down the acceptance criteria. Testing team bases their test cases/conditions on these acceptance criteria.</w:t>
        </w:r>
      </w:ins>
    </w:p>
    <w:p w:rsidR="00A108E0" w:rsidRPr="00A108E0" w:rsidRDefault="00A108E0" w:rsidP="00A108E0">
      <w:pPr>
        <w:shd w:val="clear" w:color="auto" w:fill="FFFFFF"/>
        <w:spacing w:after="0" w:line="240" w:lineRule="auto"/>
        <w:rPr>
          <w:ins w:id="206" w:author="Unknown"/>
          <w:rFonts w:ascii="Arial" w:eastAsia="Times New Roman" w:hAnsi="Arial" w:cs="Arial"/>
          <w:color w:val="3A3A3A"/>
          <w:sz w:val="20"/>
          <w:szCs w:val="20"/>
        </w:rPr>
      </w:pPr>
      <w:ins w:id="207" w:author="Unknown">
        <w:r w:rsidRPr="00A108E0">
          <w:rPr>
            <w:rFonts w:ascii="Arial" w:eastAsia="Times New Roman" w:hAnsi="Arial" w:cs="Arial"/>
            <w:b/>
            <w:bCs/>
            <w:color w:val="3A3A3A"/>
            <w:sz w:val="20"/>
          </w:rPr>
          <w:t>7) Epics</w:t>
        </w:r>
      </w:ins>
    </w:p>
    <w:p w:rsidR="00A108E0" w:rsidRPr="00A108E0" w:rsidRDefault="00A108E0" w:rsidP="00A108E0">
      <w:pPr>
        <w:shd w:val="clear" w:color="auto" w:fill="FFFFFF"/>
        <w:spacing w:after="336" w:line="240" w:lineRule="auto"/>
        <w:rPr>
          <w:ins w:id="208" w:author="Unknown"/>
          <w:rFonts w:ascii="Arial" w:eastAsia="Times New Roman" w:hAnsi="Arial" w:cs="Arial"/>
          <w:color w:val="3A3A3A"/>
          <w:sz w:val="20"/>
          <w:szCs w:val="20"/>
        </w:rPr>
      </w:pPr>
      <w:ins w:id="209" w:author="Unknown">
        <w:r w:rsidRPr="00A108E0">
          <w:rPr>
            <w:rFonts w:ascii="Arial" w:eastAsia="Times New Roman" w:hAnsi="Arial" w:cs="Arial"/>
            <w:color w:val="3A3A3A"/>
            <w:sz w:val="20"/>
            <w:szCs w:val="20"/>
          </w:rPr>
          <w:t>Epics are equivocal user stories or we can say that these are the user stories which are not defined and are kept for future sprints.</w:t>
        </w:r>
      </w:ins>
    </w:p>
    <w:p w:rsidR="00A108E0" w:rsidRPr="00A108E0" w:rsidRDefault="00A108E0" w:rsidP="00A108E0">
      <w:pPr>
        <w:shd w:val="clear" w:color="auto" w:fill="FFFFFF"/>
        <w:spacing w:after="336" w:line="240" w:lineRule="auto"/>
        <w:rPr>
          <w:ins w:id="210" w:author="Unknown"/>
          <w:rFonts w:ascii="Arial" w:eastAsia="Times New Roman" w:hAnsi="Arial" w:cs="Arial"/>
          <w:color w:val="3A3A3A"/>
          <w:sz w:val="20"/>
          <w:szCs w:val="20"/>
        </w:rPr>
      </w:pPr>
      <w:ins w:id="211" w:author="Unknown">
        <w:r w:rsidRPr="00A108E0">
          <w:rPr>
            <w:rFonts w:ascii="Arial" w:eastAsia="Times New Roman" w:hAnsi="Arial" w:cs="Arial"/>
            <w:color w:val="3A3A3A"/>
            <w:sz w:val="20"/>
            <w:szCs w:val="20"/>
          </w:rPr>
          <w:t>Just try to relate it with life, imagine you are going for a vacation. As you are going next week, you have everything in place like your hotel bookings, sightseeing, travelers check, etc. But what about your vacation plan for next year? You only have a vague idea that you may go to XYZ place, but you have no detailed plan.</w:t>
        </w:r>
      </w:ins>
    </w:p>
    <w:p w:rsidR="00A108E0" w:rsidRPr="00A108E0" w:rsidRDefault="00A108E0" w:rsidP="00A108E0">
      <w:pPr>
        <w:shd w:val="clear" w:color="auto" w:fill="FFFFFF"/>
        <w:spacing w:after="336" w:line="240" w:lineRule="auto"/>
        <w:rPr>
          <w:ins w:id="212" w:author="Unknown"/>
          <w:rFonts w:ascii="Arial" w:eastAsia="Times New Roman" w:hAnsi="Arial" w:cs="Arial"/>
          <w:color w:val="3A3A3A"/>
          <w:sz w:val="20"/>
          <w:szCs w:val="20"/>
        </w:rPr>
      </w:pPr>
      <w:ins w:id="213" w:author="Unknown">
        <w:r w:rsidRPr="00A108E0">
          <w:rPr>
            <w:rFonts w:ascii="Arial" w:eastAsia="Times New Roman" w:hAnsi="Arial" w:cs="Arial"/>
            <w:color w:val="3A3A3A"/>
            <w:sz w:val="20"/>
            <w:szCs w:val="20"/>
          </w:rPr>
          <w:t>An Epic is just like you next year’s vacation plan, where you just know that you may want to go, but where, when, with whom, all these details you have no idea at this point of time.</w:t>
        </w:r>
      </w:ins>
    </w:p>
    <w:p w:rsidR="00A108E0" w:rsidRPr="00A108E0" w:rsidRDefault="00A108E0" w:rsidP="00A108E0">
      <w:pPr>
        <w:shd w:val="clear" w:color="auto" w:fill="FFFFFF"/>
        <w:spacing w:after="336" w:line="240" w:lineRule="auto"/>
        <w:rPr>
          <w:ins w:id="214" w:author="Unknown"/>
          <w:rFonts w:ascii="Arial" w:eastAsia="Times New Roman" w:hAnsi="Arial" w:cs="Arial"/>
          <w:color w:val="3A3A3A"/>
          <w:sz w:val="20"/>
          <w:szCs w:val="20"/>
        </w:rPr>
      </w:pPr>
      <w:ins w:id="215" w:author="Unknown">
        <w:r w:rsidRPr="00A108E0">
          <w:rPr>
            <w:rFonts w:ascii="Arial" w:eastAsia="Times New Roman" w:hAnsi="Arial" w:cs="Arial"/>
            <w:color w:val="3A3A3A"/>
            <w:sz w:val="20"/>
            <w:szCs w:val="20"/>
          </w:rPr>
          <w:t>In a similar way, there are features which are required to be implemented in the future whose details are not yet known. Mostly a feature begins with an Epic and then is broken down to stories which could be implemented.</w:t>
        </w:r>
      </w:ins>
    </w:p>
    <w:p w:rsidR="00A108E0" w:rsidRPr="00A108E0" w:rsidRDefault="00A108E0" w:rsidP="00A108E0">
      <w:pPr>
        <w:shd w:val="clear" w:color="auto" w:fill="FFFFFF"/>
        <w:spacing w:after="0" w:line="240" w:lineRule="auto"/>
        <w:rPr>
          <w:ins w:id="216" w:author="Unknown"/>
          <w:rFonts w:ascii="Arial" w:eastAsia="Times New Roman" w:hAnsi="Arial" w:cs="Arial"/>
          <w:color w:val="3A3A3A"/>
          <w:sz w:val="20"/>
          <w:szCs w:val="20"/>
        </w:rPr>
      </w:pPr>
      <w:ins w:id="217" w:author="Unknown">
        <w:r w:rsidRPr="00A108E0">
          <w:rPr>
            <w:rFonts w:ascii="Arial" w:eastAsia="Times New Roman" w:hAnsi="Arial" w:cs="Arial"/>
            <w:b/>
            <w:bCs/>
            <w:color w:val="3A3A3A"/>
            <w:sz w:val="20"/>
          </w:rPr>
          <w:t>8) Product Backlog</w:t>
        </w:r>
      </w:ins>
    </w:p>
    <w:p w:rsidR="00A108E0" w:rsidRPr="00A108E0" w:rsidRDefault="00A108E0" w:rsidP="00A108E0">
      <w:pPr>
        <w:shd w:val="clear" w:color="auto" w:fill="FFFFFF"/>
        <w:spacing w:after="336" w:line="240" w:lineRule="auto"/>
        <w:rPr>
          <w:ins w:id="218" w:author="Unknown"/>
          <w:rFonts w:ascii="Arial" w:eastAsia="Times New Roman" w:hAnsi="Arial" w:cs="Arial"/>
          <w:color w:val="3A3A3A"/>
          <w:sz w:val="20"/>
          <w:szCs w:val="20"/>
        </w:rPr>
      </w:pPr>
      <w:ins w:id="219" w:author="Unknown">
        <w:r w:rsidRPr="00A108E0">
          <w:rPr>
            <w:rFonts w:ascii="Arial" w:eastAsia="Times New Roman" w:hAnsi="Arial" w:cs="Arial"/>
            <w:color w:val="3A3A3A"/>
            <w:sz w:val="20"/>
            <w:szCs w:val="20"/>
          </w:rPr>
          <w:t xml:space="preserve">The product backlog is a kind of bucket or source where all the user stories are kept. This is maintained by the Product Owner. The product backlog can be imagined as a </w:t>
        </w:r>
        <w:proofErr w:type="spellStart"/>
        <w:r w:rsidRPr="00A108E0">
          <w:rPr>
            <w:rFonts w:ascii="Arial" w:eastAsia="Times New Roman" w:hAnsi="Arial" w:cs="Arial"/>
            <w:color w:val="3A3A3A"/>
            <w:sz w:val="20"/>
            <w:szCs w:val="20"/>
          </w:rPr>
          <w:t>wishlist</w:t>
        </w:r>
        <w:proofErr w:type="spellEnd"/>
        <w:r w:rsidRPr="00A108E0">
          <w:rPr>
            <w:rFonts w:ascii="Arial" w:eastAsia="Times New Roman" w:hAnsi="Arial" w:cs="Arial"/>
            <w:color w:val="3A3A3A"/>
            <w:sz w:val="20"/>
            <w:szCs w:val="20"/>
          </w:rPr>
          <w:t xml:space="preserve"> of the product owner who prioritizes it as per the business needs.</w:t>
        </w:r>
      </w:ins>
    </w:p>
    <w:p w:rsidR="00A108E0" w:rsidRPr="00A108E0" w:rsidRDefault="00A108E0" w:rsidP="00A108E0">
      <w:pPr>
        <w:shd w:val="clear" w:color="auto" w:fill="FFFFFF"/>
        <w:spacing w:after="336" w:line="240" w:lineRule="auto"/>
        <w:rPr>
          <w:ins w:id="220" w:author="Unknown"/>
          <w:rFonts w:ascii="Arial" w:eastAsia="Times New Roman" w:hAnsi="Arial" w:cs="Arial"/>
          <w:color w:val="3A3A3A"/>
          <w:sz w:val="20"/>
          <w:szCs w:val="20"/>
        </w:rPr>
      </w:pPr>
      <w:ins w:id="221" w:author="Unknown">
        <w:r w:rsidRPr="00A108E0">
          <w:rPr>
            <w:rFonts w:ascii="Arial" w:eastAsia="Times New Roman" w:hAnsi="Arial" w:cs="Arial"/>
            <w:color w:val="3A3A3A"/>
            <w:sz w:val="20"/>
            <w:szCs w:val="20"/>
          </w:rPr>
          <w:t>During the planning meeting (see next section), one user story is taken from the product backlog, then the team does the brainstorming, understands it and refines it and collectively decides which user stories to take, with the intervention of the product owner.</w:t>
        </w:r>
      </w:ins>
    </w:p>
    <w:p w:rsidR="00A108E0" w:rsidRPr="00A108E0" w:rsidRDefault="00A108E0" w:rsidP="00A108E0">
      <w:pPr>
        <w:shd w:val="clear" w:color="auto" w:fill="FFFFFF"/>
        <w:spacing w:after="0" w:line="240" w:lineRule="auto"/>
        <w:rPr>
          <w:ins w:id="222" w:author="Unknown"/>
          <w:rFonts w:ascii="Arial" w:eastAsia="Times New Roman" w:hAnsi="Arial" w:cs="Arial"/>
          <w:color w:val="3A3A3A"/>
          <w:sz w:val="20"/>
          <w:szCs w:val="20"/>
        </w:rPr>
      </w:pPr>
      <w:ins w:id="223" w:author="Unknown">
        <w:r w:rsidRPr="00A108E0">
          <w:rPr>
            <w:rFonts w:ascii="Arial" w:eastAsia="Times New Roman" w:hAnsi="Arial" w:cs="Arial"/>
            <w:b/>
            <w:bCs/>
            <w:color w:val="3A3A3A"/>
            <w:sz w:val="20"/>
          </w:rPr>
          <w:t>9) Sprint Backlog</w:t>
        </w:r>
      </w:ins>
    </w:p>
    <w:p w:rsidR="00A108E0" w:rsidRPr="00A108E0" w:rsidRDefault="00A108E0" w:rsidP="00A108E0">
      <w:pPr>
        <w:shd w:val="clear" w:color="auto" w:fill="FFFFFF"/>
        <w:spacing w:after="336" w:line="240" w:lineRule="auto"/>
        <w:rPr>
          <w:ins w:id="224" w:author="Unknown"/>
          <w:rFonts w:ascii="Arial" w:eastAsia="Times New Roman" w:hAnsi="Arial" w:cs="Arial"/>
          <w:color w:val="3A3A3A"/>
          <w:sz w:val="20"/>
          <w:szCs w:val="20"/>
        </w:rPr>
      </w:pPr>
      <w:ins w:id="225" w:author="Unknown">
        <w:r w:rsidRPr="00A108E0">
          <w:rPr>
            <w:rFonts w:ascii="Arial" w:eastAsia="Times New Roman" w:hAnsi="Arial" w:cs="Arial"/>
            <w:color w:val="3A3A3A"/>
            <w:sz w:val="20"/>
            <w:szCs w:val="20"/>
          </w:rPr>
          <w:t>Based on the priority, user stories are taken from the Product Backlog as one at a time. The Scrum team brainstorms on it determines the feasibility and decides on the stories to work on a particular sprint. The collective list of all the user stories which the scrum team works on a particular sprint is known as Sprint backlog.</w:t>
        </w:r>
      </w:ins>
    </w:p>
    <w:p w:rsidR="00A108E0" w:rsidRPr="00A108E0" w:rsidRDefault="00A108E0" w:rsidP="00A108E0">
      <w:pPr>
        <w:shd w:val="clear" w:color="auto" w:fill="FFFFFF"/>
        <w:spacing w:after="336" w:line="240" w:lineRule="auto"/>
        <w:rPr>
          <w:ins w:id="226" w:author="Unknown"/>
          <w:rFonts w:ascii="Arial" w:eastAsia="Times New Roman" w:hAnsi="Arial" w:cs="Arial"/>
          <w:color w:val="3A3A3A"/>
          <w:sz w:val="20"/>
          <w:szCs w:val="20"/>
        </w:rPr>
      </w:pPr>
      <w:r>
        <w:rPr>
          <w:rFonts w:ascii="Arial" w:eastAsia="Times New Roman" w:hAnsi="Arial" w:cs="Arial"/>
          <w:noProof/>
          <w:color w:val="3A3A3A"/>
          <w:sz w:val="20"/>
          <w:szCs w:val="20"/>
        </w:rPr>
        <w:lastRenderedPageBreak/>
        <w:drawing>
          <wp:inline distT="0" distB="0" distL="0" distR="0">
            <wp:extent cx="4624070" cy="3277870"/>
            <wp:effectExtent l="19050" t="0" r="5080" b="0"/>
            <wp:docPr id="11" name="Picture 11" descr="Sprin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t Backlog"/>
                    <pic:cNvPicPr>
                      <a:picLocks noChangeAspect="1" noChangeArrowheads="1"/>
                    </pic:cNvPicPr>
                  </pic:nvPicPr>
                  <pic:blipFill>
                    <a:blip r:embed="rId11"/>
                    <a:srcRect/>
                    <a:stretch>
                      <a:fillRect/>
                    </a:stretch>
                  </pic:blipFill>
                  <pic:spPr bwMode="auto">
                    <a:xfrm>
                      <a:off x="0" y="0"/>
                      <a:ext cx="4624070" cy="327787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40" w:lineRule="auto"/>
        <w:rPr>
          <w:ins w:id="227" w:author="Unknown"/>
          <w:rFonts w:ascii="Arial" w:eastAsia="Times New Roman" w:hAnsi="Arial" w:cs="Arial"/>
          <w:color w:val="3A3A3A"/>
          <w:sz w:val="20"/>
          <w:szCs w:val="20"/>
        </w:rPr>
      </w:pPr>
      <w:ins w:id="228" w:author="Unknown">
        <w:r w:rsidRPr="00A108E0">
          <w:rPr>
            <w:rFonts w:ascii="Arial" w:eastAsia="Times New Roman" w:hAnsi="Arial" w:cs="Arial"/>
            <w:b/>
            <w:bCs/>
            <w:color w:val="3A3A3A"/>
            <w:sz w:val="20"/>
          </w:rPr>
          <w:t>10) Story Points</w:t>
        </w:r>
      </w:ins>
    </w:p>
    <w:p w:rsidR="00A108E0" w:rsidRPr="00A108E0" w:rsidRDefault="00A108E0" w:rsidP="00A108E0">
      <w:pPr>
        <w:shd w:val="clear" w:color="auto" w:fill="FFFFFF"/>
        <w:spacing w:after="336" w:line="240" w:lineRule="auto"/>
        <w:rPr>
          <w:ins w:id="229" w:author="Unknown"/>
          <w:rFonts w:ascii="Arial" w:eastAsia="Times New Roman" w:hAnsi="Arial" w:cs="Arial"/>
          <w:color w:val="3A3A3A"/>
          <w:sz w:val="20"/>
          <w:szCs w:val="20"/>
        </w:rPr>
      </w:pPr>
      <w:ins w:id="230" w:author="Unknown">
        <w:r w:rsidRPr="00A108E0">
          <w:rPr>
            <w:rFonts w:ascii="Arial" w:eastAsia="Times New Roman" w:hAnsi="Arial" w:cs="Arial"/>
            <w:color w:val="3A3A3A"/>
            <w:sz w:val="20"/>
            <w:szCs w:val="20"/>
          </w:rPr>
          <w:t>Story points are a quantitative indication of the complexity of a user story. Based on the story point, estimation and efforts for a story are determined.</w:t>
        </w:r>
      </w:ins>
    </w:p>
    <w:p w:rsidR="00A108E0" w:rsidRPr="00A108E0" w:rsidRDefault="00A108E0" w:rsidP="00A108E0">
      <w:pPr>
        <w:shd w:val="clear" w:color="auto" w:fill="FFFFFF"/>
        <w:spacing w:after="336" w:line="240" w:lineRule="auto"/>
        <w:rPr>
          <w:ins w:id="231" w:author="Unknown"/>
          <w:rFonts w:ascii="Arial" w:eastAsia="Times New Roman" w:hAnsi="Arial" w:cs="Arial"/>
          <w:color w:val="3A3A3A"/>
          <w:sz w:val="20"/>
          <w:szCs w:val="20"/>
        </w:rPr>
      </w:pPr>
      <w:ins w:id="232" w:author="Unknown">
        <w:r w:rsidRPr="00A108E0">
          <w:rPr>
            <w:rFonts w:ascii="Arial" w:eastAsia="Times New Roman" w:hAnsi="Arial" w:cs="Arial"/>
            <w:color w:val="3A3A3A"/>
            <w:sz w:val="20"/>
            <w:szCs w:val="20"/>
          </w:rPr>
          <w:t>A story point is relative and not absolute. In order to make sure that our estimate and efforts are correct, it’s important to check that the user stories are not big. The more precise and smaller is the user story, the more accurate will be the estimation.</w:t>
        </w:r>
      </w:ins>
    </w:p>
    <w:p w:rsidR="00A108E0" w:rsidRPr="00A108E0" w:rsidRDefault="00A108E0" w:rsidP="00A108E0">
      <w:pPr>
        <w:shd w:val="clear" w:color="auto" w:fill="FFFFFF"/>
        <w:spacing w:after="336" w:line="240" w:lineRule="auto"/>
        <w:rPr>
          <w:ins w:id="233" w:author="Unknown"/>
          <w:rFonts w:ascii="Arial" w:eastAsia="Times New Roman" w:hAnsi="Arial" w:cs="Arial"/>
          <w:color w:val="3A3A3A"/>
          <w:sz w:val="20"/>
          <w:szCs w:val="20"/>
        </w:rPr>
      </w:pPr>
      <w:ins w:id="234" w:author="Unknown">
        <w:r w:rsidRPr="00A108E0">
          <w:rPr>
            <w:rFonts w:ascii="Arial" w:eastAsia="Times New Roman" w:hAnsi="Arial" w:cs="Arial"/>
            <w:color w:val="3A3A3A"/>
            <w:sz w:val="20"/>
            <w:szCs w:val="20"/>
          </w:rPr>
          <w:t>Each and every user story is assigned to a story point based on the Fibonacci series (1, 2, 3, 5, 8, 13&amp;21). Higher is the number, the complex is the story.</w:t>
        </w:r>
      </w:ins>
    </w:p>
    <w:p w:rsidR="00A108E0" w:rsidRPr="00A108E0" w:rsidRDefault="00A108E0" w:rsidP="00A108E0">
      <w:pPr>
        <w:shd w:val="clear" w:color="auto" w:fill="FFFFFF"/>
        <w:spacing w:after="0" w:line="240" w:lineRule="auto"/>
        <w:rPr>
          <w:ins w:id="235" w:author="Unknown"/>
          <w:rFonts w:ascii="Arial" w:eastAsia="Times New Roman" w:hAnsi="Arial" w:cs="Arial"/>
          <w:color w:val="3A3A3A"/>
          <w:sz w:val="20"/>
          <w:szCs w:val="20"/>
        </w:rPr>
      </w:pPr>
      <w:ins w:id="236" w:author="Unknown">
        <w:r w:rsidRPr="00A108E0">
          <w:rPr>
            <w:rFonts w:ascii="Arial" w:eastAsia="Times New Roman" w:hAnsi="Arial" w:cs="Arial"/>
            <w:b/>
            <w:bCs/>
            <w:color w:val="FF6600"/>
            <w:sz w:val="20"/>
          </w:rPr>
          <w:t>To be precise</w:t>
        </w:r>
      </w:ins>
    </w:p>
    <w:p w:rsidR="00A108E0" w:rsidRPr="00A108E0" w:rsidRDefault="00A108E0" w:rsidP="00A108E0">
      <w:pPr>
        <w:numPr>
          <w:ilvl w:val="0"/>
          <w:numId w:val="4"/>
        </w:numPr>
        <w:shd w:val="clear" w:color="auto" w:fill="FFFFFF"/>
        <w:spacing w:after="0" w:line="240" w:lineRule="auto"/>
        <w:rPr>
          <w:ins w:id="237" w:author="Unknown"/>
          <w:rFonts w:ascii="Arial" w:eastAsia="Times New Roman" w:hAnsi="Arial" w:cs="Arial"/>
          <w:color w:val="3A3A3A"/>
          <w:sz w:val="20"/>
          <w:szCs w:val="20"/>
        </w:rPr>
      </w:pPr>
      <w:ins w:id="238" w:author="Unknown">
        <w:r w:rsidRPr="00A108E0">
          <w:rPr>
            <w:rFonts w:ascii="Arial" w:eastAsia="Times New Roman" w:hAnsi="Arial" w:cs="Arial"/>
            <w:color w:val="3A3A3A"/>
            <w:sz w:val="20"/>
            <w:szCs w:val="20"/>
          </w:rPr>
          <w:t>If you give 1 / 2 / 3 story point it means that the story is small and of low complexity.</w:t>
        </w:r>
      </w:ins>
    </w:p>
    <w:p w:rsidR="00A108E0" w:rsidRPr="00A108E0" w:rsidRDefault="00A108E0" w:rsidP="00A108E0">
      <w:pPr>
        <w:numPr>
          <w:ilvl w:val="0"/>
          <w:numId w:val="4"/>
        </w:numPr>
        <w:shd w:val="clear" w:color="auto" w:fill="FFFFFF"/>
        <w:spacing w:after="0" w:line="240" w:lineRule="auto"/>
        <w:rPr>
          <w:ins w:id="239" w:author="Unknown"/>
          <w:rFonts w:ascii="Arial" w:eastAsia="Times New Roman" w:hAnsi="Arial" w:cs="Arial"/>
          <w:color w:val="3A3A3A"/>
          <w:sz w:val="20"/>
          <w:szCs w:val="20"/>
        </w:rPr>
      </w:pPr>
      <w:ins w:id="240" w:author="Unknown">
        <w:r w:rsidRPr="00A108E0">
          <w:rPr>
            <w:rFonts w:ascii="Arial" w:eastAsia="Times New Roman" w:hAnsi="Arial" w:cs="Arial"/>
            <w:color w:val="3A3A3A"/>
            <w:sz w:val="20"/>
            <w:szCs w:val="20"/>
          </w:rPr>
          <w:t>If you give points as 5 / 8, it is a medium complex and</w:t>
        </w:r>
      </w:ins>
    </w:p>
    <w:p w:rsidR="00A108E0" w:rsidRPr="00A108E0" w:rsidRDefault="00A108E0" w:rsidP="00A108E0">
      <w:pPr>
        <w:numPr>
          <w:ilvl w:val="0"/>
          <w:numId w:val="4"/>
        </w:numPr>
        <w:shd w:val="clear" w:color="auto" w:fill="FFFFFF"/>
        <w:spacing w:after="0" w:line="240" w:lineRule="auto"/>
        <w:rPr>
          <w:ins w:id="241" w:author="Unknown"/>
          <w:rFonts w:ascii="Arial" w:eastAsia="Times New Roman" w:hAnsi="Arial" w:cs="Arial"/>
          <w:color w:val="3A3A3A"/>
          <w:sz w:val="20"/>
          <w:szCs w:val="20"/>
        </w:rPr>
      </w:pPr>
      <w:ins w:id="242" w:author="Unknown">
        <w:r w:rsidRPr="00A108E0">
          <w:rPr>
            <w:rFonts w:ascii="Arial" w:eastAsia="Times New Roman" w:hAnsi="Arial" w:cs="Arial"/>
            <w:color w:val="3A3A3A"/>
            <w:sz w:val="20"/>
            <w:szCs w:val="20"/>
          </w:rPr>
          <w:t>13 and 21 are highly complex.</w:t>
        </w:r>
      </w:ins>
    </w:p>
    <w:p w:rsidR="00A108E0" w:rsidRPr="00A108E0" w:rsidRDefault="00A108E0" w:rsidP="00A108E0">
      <w:pPr>
        <w:shd w:val="clear" w:color="auto" w:fill="FFFFFF"/>
        <w:spacing w:after="336" w:line="240" w:lineRule="auto"/>
        <w:rPr>
          <w:ins w:id="243" w:author="Unknown"/>
          <w:rFonts w:ascii="Arial" w:eastAsia="Times New Roman" w:hAnsi="Arial" w:cs="Arial"/>
          <w:color w:val="3A3A3A"/>
          <w:sz w:val="20"/>
          <w:szCs w:val="20"/>
        </w:rPr>
      </w:pPr>
      <w:ins w:id="244" w:author="Unknown">
        <w:r w:rsidRPr="00A108E0">
          <w:rPr>
            <w:rFonts w:ascii="Arial" w:eastAsia="Times New Roman" w:hAnsi="Arial" w:cs="Arial"/>
            <w:color w:val="3A3A3A"/>
            <w:sz w:val="20"/>
            <w:szCs w:val="20"/>
          </w:rPr>
          <w:t>Here complexity consists of both development plus testing effort.</w:t>
        </w:r>
      </w:ins>
    </w:p>
    <w:p w:rsidR="00A108E0" w:rsidRPr="00A108E0" w:rsidRDefault="00A108E0" w:rsidP="00A108E0">
      <w:pPr>
        <w:shd w:val="clear" w:color="auto" w:fill="FFFFFF"/>
        <w:spacing w:after="336" w:line="240" w:lineRule="auto"/>
        <w:rPr>
          <w:ins w:id="245" w:author="Unknown"/>
          <w:rFonts w:ascii="Arial" w:eastAsia="Times New Roman" w:hAnsi="Arial" w:cs="Arial"/>
          <w:color w:val="3A3A3A"/>
          <w:sz w:val="20"/>
          <w:szCs w:val="20"/>
        </w:rPr>
      </w:pPr>
      <w:ins w:id="246" w:author="Unknown">
        <w:r w:rsidRPr="00A108E0">
          <w:rPr>
            <w:rFonts w:ascii="Arial" w:eastAsia="Times New Roman" w:hAnsi="Arial" w:cs="Arial"/>
            <w:color w:val="3A3A3A"/>
            <w:sz w:val="20"/>
            <w:szCs w:val="20"/>
          </w:rPr>
          <w:t>To decide a story point, brainstorming happens within the scrum team and the team collectively decides a story point.</w:t>
        </w:r>
      </w:ins>
    </w:p>
    <w:p w:rsidR="00A108E0" w:rsidRPr="00A108E0" w:rsidRDefault="00A108E0" w:rsidP="00A108E0">
      <w:pPr>
        <w:shd w:val="clear" w:color="auto" w:fill="FFFFFF"/>
        <w:spacing w:after="336" w:line="240" w:lineRule="auto"/>
        <w:rPr>
          <w:ins w:id="247" w:author="Unknown"/>
          <w:rFonts w:ascii="Arial" w:eastAsia="Times New Roman" w:hAnsi="Arial" w:cs="Arial"/>
          <w:color w:val="3A3A3A"/>
          <w:sz w:val="20"/>
          <w:szCs w:val="20"/>
        </w:rPr>
      </w:pPr>
      <w:ins w:id="248" w:author="Unknown">
        <w:r w:rsidRPr="00A108E0">
          <w:rPr>
            <w:rFonts w:ascii="Arial" w:eastAsia="Times New Roman" w:hAnsi="Arial" w:cs="Arial"/>
            <w:color w:val="3A3A3A"/>
            <w:sz w:val="20"/>
            <w:szCs w:val="20"/>
          </w:rPr>
          <w:t>It may happen that the development team gives a story point of 3 to a particular story, because for them it may be 3 lines of code change, but the testing team gives 8 story point because they feel that this code change will affect larger modules so the testing effort would be larger. Whatever story point you are giving, you have to justify it.</w:t>
        </w:r>
      </w:ins>
    </w:p>
    <w:p w:rsidR="00A108E0" w:rsidRPr="00A108E0" w:rsidRDefault="00A108E0" w:rsidP="00A108E0">
      <w:pPr>
        <w:shd w:val="clear" w:color="auto" w:fill="FFFFFF"/>
        <w:spacing w:after="336" w:line="240" w:lineRule="auto"/>
        <w:rPr>
          <w:ins w:id="249" w:author="Unknown"/>
          <w:rFonts w:ascii="Arial" w:eastAsia="Times New Roman" w:hAnsi="Arial" w:cs="Arial"/>
          <w:color w:val="3A3A3A"/>
          <w:sz w:val="20"/>
          <w:szCs w:val="20"/>
        </w:rPr>
      </w:pPr>
      <w:ins w:id="250" w:author="Unknown">
        <w:r w:rsidRPr="00A108E0">
          <w:rPr>
            <w:rFonts w:ascii="Arial" w:eastAsia="Times New Roman" w:hAnsi="Arial" w:cs="Arial"/>
            <w:color w:val="3A3A3A"/>
            <w:sz w:val="20"/>
            <w:szCs w:val="20"/>
          </w:rPr>
          <w:t>So in this situation, brainstorming happens and the team collectively agrees to one story point.</w:t>
        </w:r>
      </w:ins>
    </w:p>
    <w:p w:rsidR="00A108E0" w:rsidRPr="00A108E0" w:rsidRDefault="00A108E0" w:rsidP="00A108E0">
      <w:pPr>
        <w:shd w:val="clear" w:color="auto" w:fill="FFFFFF"/>
        <w:spacing w:after="0" w:line="240" w:lineRule="auto"/>
        <w:rPr>
          <w:ins w:id="251" w:author="Unknown"/>
          <w:rFonts w:ascii="Arial" w:eastAsia="Times New Roman" w:hAnsi="Arial" w:cs="Arial"/>
          <w:color w:val="3A3A3A"/>
          <w:sz w:val="20"/>
          <w:szCs w:val="20"/>
        </w:rPr>
      </w:pPr>
      <w:ins w:id="252" w:author="Unknown">
        <w:r w:rsidRPr="00A108E0">
          <w:rPr>
            <w:rFonts w:ascii="Arial" w:eastAsia="Times New Roman" w:hAnsi="Arial" w:cs="Arial"/>
            <w:b/>
            <w:bCs/>
            <w:color w:val="FF6600"/>
            <w:sz w:val="20"/>
          </w:rPr>
          <w:t>Whenever you are deciding on a story point, keep the below factors in mind:</w:t>
        </w:r>
      </w:ins>
    </w:p>
    <w:p w:rsidR="00A108E0" w:rsidRPr="00A108E0" w:rsidRDefault="00A108E0" w:rsidP="00A108E0">
      <w:pPr>
        <w:numPr>
          <w:ilvl w:val="0"/>
          <w:numId w:val="5"/>
        </w:numPr>
        <w:shd w:val="clear" w:color="auto" w:fill="FFFFFF"/>
        <w:spacing w:after="0" w:line="240" w:lineRule="auto"/>
        <w:rPr>
          <w:ins w:id="253" w:author="Unknown"/>
          <w:rFonts w:ascii="Arial" w:eastAsia="Times New Roman" w:hAnsi="Arial" w:cs="Arial"/>
          <w:color w:val="3A3A3A"/>
          <w:sz w:val="20"/>
          <w:szCs w:val="20"/>
        </w:rPr>
      </w:pPr>
      <w:ins w:id="254" w:author="Unknown">
        <w:r w:rsidRPr="00A108E0">
          <w:rPr>
            <w:rFonts w:ascii="Arial" w:eastAsia="Times New Roman" w:hAnsi="Arial" w:cs="Arial"/>
            <w:color w:val="3A3A3A"/>
            <w:sz w:val="20"/>
            <w:szCs w:val="20"/>
          </w:rPr>
          <w:lastRenderedPageBreak/>
          <w:t>The dependency of the story with other application/module.</w:t>
        </w:r>
      </w:ins>
    </w:p>
    <w:p w:rsidR="00A108E0" w:rsidRPr="00A108E0" w:rsidRDefault="00A108E0" w:rsidP="00A108E0">
      <w:pPr>
        <w:numPr>
          <w:ilvl w:val="0"/>
          <w:numId w:val="5"/>
        </w:numPr>
        <w:shd w:val="clear" w:color="auto" w:fill="FFFFFF"/>
        <w:spacing w:after="0" w:line="240" w:lineRule="auto"/>
        <w:rPr>
          <w:ins w:id="255" w:author="Unknown"/>
          <w:rFonts w:ascii="Arial" w:eastAsia="Times New Roman" w:hAnsi="Arial" w:cs="Arial"/>
          <w:color w:val="3A3A3A"/>
          <w:sz w:val="20"/>
          <w:szCs w:val="20"/>
        </w:rPr>
      </w:pPr>
      <w:ins w:id="256" w:author="Unknown">
        <w:r w:rsidRPr="00A108E0">
          <w:rPr>
            <w:rFonts w:ascii="Arial" w:eastAsia="Times New Roman" w:hAnsi="Arial" w:cs="Arial"/>
            <w:color w:val="3A3A3A"/>
            <w:sz w:val="20"/>
            <w:szCs w:val="20"/>
          </w:rPr>
          <w:t>The skill-set of the resource.</w:t>
        </w:r>
      </w:ins>
    </w:p>
    <w:p w:rsidR="00A108E0" w:rsidRPr="00A108E0" w:rsidRDefault="00A108E0" w:rsidP="00A108E0">
      <w:pPr>
        <w:numPr>
          <w:ilvl w:val="0"/>
          <w:numId w:val="5"/>
        </w:numPr>
        <w:shd w:val="clear" w:color="auto" w:fill="FFFFFF"/>
        <w:spacing w:after="0" w:line="240" w:lineRule="auto"/>
        <w:rPr>
          <w:ins w:id="257" w:author="Unknown"/>
          <w:rFonts w:ascii="Arial" w:eastAsia="Times New Roman" w:hAnsi="Arial" w:cs="Arial"/>
          <w:color w:val="3A3A3A"/>
          <w:sz w:val="20"/>
          <w:szCs w:val="20"/>
        </w:rPr>
      </w:pPr>
      <w:ins w:id="258" w:author="Unknown">
        <w:r w:rsidRPr="00A108E0">
          <w:rPr>
            <w:rFonts w:ascii="Arial" w:eastAsia="Times New Roman" w:hAnsi="Arial" w:cs="Arial"/>
            <w:color w:val="3A3A3A"/>
            <w:sz w:val="20"/>
            <w:szCs w:val="20"/>
          </w:rPr>
          <w:t>The complexity of the story.</w:t>
        </w:r>
      </w:ins>
    </w:p>
    <w:p w:rsidR="00A108E0" w:rsidRPr="00A108E0" w:rsidRDefault="00A108E0" w:rsidP="00A108E0">
      <w:pPr>
        <w:numPr>
          <w:ilvl w:val="0"/>
          <w:numId w:val="5"/>
        </w:numPr>
        <w:shd w:val="clear" w:color="auto" w:fill="FFFFFF"/>
        <w:spacing w:after="0" w:line="240" w:lineRule="auto"/>
        <w:rPr>
          <w:ins w:id="259" w:author="Unknown"/>
          <w:rFonts w:ascii="Arial" w:eastAsia="Times New Roman" w:hAnsi="Arial" w:cs="Arial"/>
          <w:color w:val="3A3A3A"/>
          <w:sz w:val="20"/>
          <w:szCs w:val="20"/>
        </w:rPr>
      </w:pPr>
      <w:ins w:id="260" w:author="Unknown">
        <w:r w:rsidRPr="00A108E0">
          <w:rPr>
            <w:rFonts w:ascii="Arial" w:eastAsia="Times New Roman" w:hAnsi="Arial" w:cs="Arial"/>
            <w:color w:val="3A3A3A"/>
            <w:sz w:val="20"/>
            <w:szCs w:val="20"/>
          </w:rPr>
          <w:t>Historical learning.</w:t>
        </w:r>
      </w:ins>
    </w:p>
    <w:p w:rsidR="00A108E0" w:rsidRPr="00A108E0" w:rsidRDefault="00A108E0" w:rsidP="00A108E0">
      <w:pPr>
        <w:numPr>
          <w:ilvl w:val="0"/>
          <w:numId w:val="5"/>
        </w:numPr>
        <w:shd w:val="clear" w:color="auto" w:fill="FFFFFF"/>
        <w:spacing w:after="0" w:line="240" w:lineRule="auto"/>
        <w:rPr>
          <w:ins w:id="261" w:author="Unknown"/>
          <w:rFonts w:ascii="Arial" w:eastAsia="Times New Roman" w:hAnsi="Arial" w:cs="Arial"/>
          <w:color w:val="3A3A3A"/>
          <w:sz w:val="20"/>
          <w:szCs w:val="20"/>
        </w:rPr>
      </w:pPr>
      <w:ins w:id="262" w:author="Unknown">
        <w:r w:rsidRPr="00A108E0">
          <w:rPr>
            <w:rFonts w:ascii="Arial" w:eastAsia="Times New Roman" w:hAnsi="Arial" w:cs="Arial"/>
            <w:color w:val="3A3A3A"/>
            <w:sz w:val="20"/>
            <w:szCs w:val="20"/>
          </w:rPr>
          <w:t>Acceptance criteria of the user story.</w:t>
        </w:r>
      </w:ins>
    </w:p>
    <w:p w:rsidR="00A108E0" w:rsidRPr="00A108E0" w:rsidRDefault="00A108E0" w:rsidP="00A108E0">
      <w:pPr>
        <w:shd w:val="clear" w:color="auto" w:fill="FFFFFF"/>
        <w:spacing w:after="336" w:line="240" w:lineRule="auto"/>
        <w:rPr>
          <w:ins w:id="263" w:author="Unknown"/>
          <w:rFonts w:ascii="Arial" w:eastAsia="Times New Roman" w:hAnsi="Arial" w:cs="Arial"/>
          <w:color w:val="3A3A3A"/>
          <w:sz w:val="20"/>
          <w:szCs w:val="20"/>
        </w:rPr>
      </w:pPr>
      <w:ins w:id="264" w:author="Unknown">
        <w:r w:rsidRPr="00A108E0">
          <w:rPr>
            <w:rFonts w:ascii="Arial" w:eastAsia="Times New Roman" w:hAnsi="Arial" w:cs="Arial"/>
            <w:color w:val="3A3A3A"/>
            <w:sz w:val="20"/>
            <w:szCs w:val="20"/>
          </w:rPr>
          <w:t>If you are not aware of a particular story, don’t size it.</w:t>
        </w:r>
      </w:ins>
    </w:p>
    <w:p w:rsidR="00A108E0" w:rsidRPr="00A108E0" w:rsidRDefault="00A108E0" w:rsidP="00A108E0">
      <w:pPr>
        <w:shd w:val="clear" w:color="auto" w:fill="FFFFFF"/>
        <w:spacing w:after="336" w:line="240" w:lineRule="auto"/>
        <w:rPr>
          <w:ins w:id="265" w:author="Unknown"/>
          <w:rFonts w:ascii="Arial" w:eastAsia="Times New Roman" w:hAnsi="Arial" w:cs="Arial"/>
          <w:color w:val="3A3A3A"/>
          <w:sz w:val="20"/>
          <w:szCs w:val="20"/>
        </w:rPr>
      </w:pPr>
      <w:ins w:id="266" w:author="Unknown">
        <w:r w:rsidRPr="00A108E0">
          <w:rPr>
            <w:rFonts w:ascii="Arial" w:eastAsia="Times New Roman" w:hAnsi="Arial" w:cs="Arial"/>
            <w:color w:val="3A3A3A"/>
            <w:sz w:val="20"/>
            <w:szCs w:val="20"/>
          </w:rPr>
          <w:t>Whenever a story is = or &gt; 8 points, it is broken down into 2 or more stories.</w:t>
        </w:r>
      </w:ins>
    </w:p>
    <w:p w:rsidR="00A108E0" w:rsidRPr="00A108E0" w:rsidRDefault="00A108E0" w:rsidP="00A108E0">
      <w:pPr>
        <w:shd w:val="clear" w:color="auto" w:fill="FFFFFF"/>
        <w:spacing w:after="0" w:line="240" w:lineRule="auto"/>
        <w:rPr>
          <w:ins w:id="267" w:author="Unknown"/>
          <w:rFonts w:ascii="Arial" w:eastAsia="Times New Roman" w:hAnsi="Arial" w:cs="Arial"/>
          <w:color w:val="3A3A3A"/>
          <w:sz w:val="20"/>
          <w:szCs w:val="20"/>
        </w:rPr>
      </w:pPr>
      <w:ins w:id="268" w:author="Unknown">
        <w:r w:rsidRPr="00A108E0">
          <w:rPr>
            <w:rFonts w:ascii="Arial" w:eastAsia="Times New Roman" w:hAnsi="Arial" w:cs="Arial"/>
            <w:b/>
            <w:bCs/>
            <w:color w:val="3A3A3A"/>
            <w:sz w:val="20"/>
          </w:rPr>
          <w:t>11) Burn down chart</w:t>
        </w:r>
      </w:ins>
    </w:p>
    <w:p w:rsidR="00A108E0" w:rsidRPr="00A108E0" w:rsidRDefault="00A108E0" w:rsidP="00A108E0">
      <w:pPr>
        <w:shd w:val="clear" w:color="auto" w:fill="FFFFFF"/>
        <w:spacing w:after="336" w:line="240" w:lineRule="auto"/>
        <w:rPr>
          <w:ins w:id="269" w:author="Unknown"/>
          <w:rFonts w:ascii="Arial" w:eastAsia="Times New Roman" w:hAnsi="Arial" w:cs="Arial"/>
          <w:color w:val="3A3A3A"/>
          <w:sz w:val="20"/>
          <w:szCs w:val="20"/>
        </w:rPr>
      </w:pPr>
      <w:ins w:id="270" w:author="Unknown">
        <w:r w:rsidRPr="00A108E0">
          <w:rPr>
            <w:rFonts w:ascii="Arial" w:eastAsia="Times New Roman" w:hAnsi="Arial" w:cs="Arial"/>
            <w:color w:val="3A3A3A"/>
            <w:sz w:val="20"/>
            <w:szCs w:val="20"/>
          </w:rPr>
          <w:t>Burn down chart is a graph which shows the estimated v/s actual effort of the scrum tasks.</w:t>
        </w:r>
      </w:ins>
    </w:p>
    <w:p w:rsidR="00A108E0" w:rsidRPr="00A108E0" w:rsidRDefault="00A108E0" w:rsidP="00A108E0">
      <w:pPr>
        <w:shd w:val="clear" w:color="auto" w:fill="FFFFFF"/>
        <w:spacing w:after="336" w:line="240" w:lineRule="auto"/>
        <w:rPr>
          <w:ins w:id="271" w:author="Unknown"/>
          <w:rFonts w:ascii="Arial" w:eastAsia="Times New Roman" w:hAnsi="Arial" w:cs="Arial"/>
          <w:color w:val="3A3A3A"/>
          <w:sz w:val="20"/>
          <w:szCs w:val="20"/>
        </w:rPr>
      </w:pPr>
      <w:ins w:id="272" w:author="Unknown">
        <w:r w:rsidRPr="00A108E0">
          <w:rPr>
            <w:rFonts w:ascii="Arial" w:eastAsia="Times New Roman" w:hAnsi="Arial" w:cs="Arial"/>
            <w:color w:val="3A3A3A"/>
            <w:sz w:val="20"/>
            <w:szCs w:val="20"/>
          </w:rPr>
          <w:t>It is a tracking mechanism by which for a particular sprint the day to day tasks are tracked to check whether the stories are progressing towards the completion of the committed story points or not.</w:t>
        </w:r>
      </w:ins>
    </w:p>
    <w:p w:rsidR="00A108E0" w:rsidRPr="00A108E0" w:rsidRDefault="00A108E0" w:rsidP="00A108E0">
      <w:pPr>
        <w:shd w:val="clear" w:color="auto" w:fill="FFFFFF"/>
        <w:spacing w:after="0" w:line="240" w:lineRule="auto"/>
        <w:rPr>
          <w:ins w:id="273" w:author="Unknown"/>
          <w:rFonts w:ascii="Arial" w:eastAsia="Times New Roman" w:hAnsi="Arial" w:cs="Arial"/>
          <w:color w:val="3A3A3A"/>
          <w:sz w:val="20"/>
          <w:szCs w:val="20"/>
        </w:rPr>
      </w:pPr>
      <w:ins w:id="274" w:author="Unknown">
        <w:r w:rsidRPr="00A108E0">
          <w:rPr>
            <w:rFonts w:ascii="Arial" w:eastAsia="Times New Roman" w:hAnsi="Arial" w:cs="Arial"/>
            <w:b/>
            <w:bCs/>
            <w:color w:val="3A3A3A"/>
            <w:sz w:val="20"/>
            <w:u w:val="single"/>
          </w:rPr>
          <w:t>Example</w:t>
        </w:r>
        <w:r w:rsidRPr="00A108E0">
          <w:rPr>
            <w:rFonts w:ascii="Arial" w:eastAsia="Times New Roman" w:hAnsi="Arial" w:cs="Arial"/>
            <w:b/>
            <w:bCs/>
            <w:color w:val="3A3A3A"/>
            <w:sz w:val="20"/>
          </w:rPr>
          <w:t>: To understand this, check the below figure:</w:t>
        </w:r>
      </w:ins>
    </w:p>
    <w:p w:rsidR="00A108E0" w:rsidRPr="00A108E0" w:rsidRDefault="00A108E0" w:rsidP="00A108E0">
      <w:pPr>
        <w:shd w:val="clear" w:color="auto" w:fill="FFFFFF"/>
        <w:spacing w:after="336" w:line="240" w:lineRule="auto"/>
        <w:rPr>
          <w:ins w:id="275"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4624070" cy="2009775"/>
            <wp:effectExtent l="19050" t="0" r="5080" b="0"/>
            <wp:docPr id="12" name="Picture 12" descr="Burn Down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rn Down chart 1"/>
                    <pic:cNvPicPr>
                      <a:picLocks noChangeAspect="1" noChangeArrowheads="1"/>
                    </pic:cNvPicPr>
                  </pic:nvPicPr>
                  <pic:blipFill>
                    <a:blip r:embed="rId12"/>
                    <a:srcRect/>
                    <a:stretch>
                      <a:fillRect/>
                    </a:stretch>
                  </pic:blipFill>
                  <pic:spPr bwMode="auto">
                    <a:xfrm>
                      <a:off x="0" y="0"/>
                      <a:ext cx="4624070" cy="2009775"/>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336" w:line="240" w:lineRule="auto"/>
        <w:rPr>
          <w:ins w:id="276" w:author="Unknown"/>
          <w:rFonts w:ascii="Arial" w:eastAsia="Times New Roman" w:hAnsi="Arial" w:cs="Arial"/>
          <w:color w:val="3A3A3A"/>
          <w:sz w:val="20"/>
          <w:szCs w:val="20"/>
        </w:rPr>
      </w:pPr>
      <w:ins w:id="277" w:author="Unknown">
        <w:r w:rsidRPr="00A108E0">
          <w:rPr>
            <w:rFonts w:ascii="Arial" w:eastAsia="Times New Roman" w:hAnsi="Arial" w:cs="Arial"/>
            <w:color w:val="3A3A3A"/>
            <w:sz w:val="20"/>
            <w:szCs w:val="20"/>
          </w:rPr>
          <w:t>I have assumed:</w:t>
        </w:r>
      </w:ins>
    </w:p>
    <w:p w:rsidR="00A108E0" w:rsidRPr="00A108E0" w:rsidRDefault="00A108E0" w:rsidP="00A108E0">
      <w:pPr>
        <w:numPr>
          <w:ilvl w:val="0"/>
          <w:numId w:val="6"/>
        </w:numPr>
        <w:shd w:val="clear" w:color="auto" w:fill="FFFFFF"/>
        <w:spacing w:after="0" w:line="240" w:lineRule="auto"/>
        <w:rPr>
          <w:ins w:id="278" w:author="Unknown"/>
          <w:rFonts w:ascii="Arial" w:eastAsia="Times New Roman" w:hAnsi="Arial" w:cs="Arial"/>
          <w:color w:val="3A3A3A"/>
          <w:sz w:val="20"/>
          <w:szCs w:val="20"/>
        </w:rPr>
      </w:pPr>
      <w:ins w:id="279" w:author="Unknown">
        <w:r w:rsidRPr="00A108E0">
          <w:rPr>
            <w:rFonts w:ascii="Arial" w:eastAsia="Times New Roman" w:hAnsi="Arial" w:cs="Arial"/>
            <w:color w:val="3A3A3A"/>
            <w:sz w:val="20"/>
            <w:szCs w:val="20"/>
          </w:rPr>
          <w:t>2 weeks Sprint ( 10 days)</w:t>
        </w:r>
      </w:ins>
    </w:p>
    <w:p w:rsidR="00A108E0" w:rsidRPr="00A108E0" w:rsidRDefault="00A108E0" w:rsidP="00A108E0">
      <w:pPr>
        <w:numPr>
          <w:ilvl w:val="0"/>
          <w:numId w:val="6"/>
        </w:numPr>
        <w:shd w:val="clear" w:color="auto" w:fill="FFFFFF"/>
        <w:spacing w:after="0" w:line="240" w:lineRule="auto"/>
        <w:rPr>
          <w:ins w:id="280" w:author="Unknown"/>
          <w:rFonts w:ascii="Arial" w:eastAsia="Times New Roman" w:hAnsi="Arial" w:cs="Arial"/>
          <w:color w:val="3A3A3A"/>
          <w:sz w:val="20"/>
          <w:szCs w:val="20"/>
        </w:rPr>
      </w:pPr>
      <w:ins w:id="281" w:author="Unknown">
        <w:r w:rsidRPr="00A108E0">
          <w:rPr>
            <w:rFonts w:ascii="Arial" w:eastAsia="Times New Roman" w:hAnsi="Arial" w:cs="Arial"/>
            <w:color w:val="3A3A3A"/>
            <w:sz w:val="20"/>
            <w:szCs w:val="20"/>
          </w:rPr>
          <w:t>2 resources actual working on the sprint.</w:t>
        </w:r>
      </w:ins>
    </w:p>
    <w:p w:rsidR="00A108E0" w:rsidRPr="00A108E0" w:rsidRDefault="00A108E0" w:rsidP="00A108E0">
      <w:pPr>
        <w:shd w:val="clear" w:color="auto" w:fill="FFFFFF"/>
        <w:spacing w:after="0" w:line="240" w:lineRule="auto"/>
        <w:rPr>
          <w:ins w:id="282" w:author="Unknown"/>
          <w:rFonts w:ascii="Arial" w:eastAsia="Times New Roman" w:hAnsi="Arial" w:cs="Arial"/>
          <w:color w:val="3A3A3A"/>
          <w:sz w:val="20"/>
          <w:szCs w:val="20"/>
        </w:rPr>
      </w:pPr>
      <w:ins w:id="283" w:author="Unknown">
        <w:r w:rsidRPr="00A108E0">
          <w:rPr>
            <w:rFonts w:ascii="Arial" w:eastAsia="Times New Roman" w:hAnsi="Arial" w:cs="Arial"/>
            <w:b/>
            <w:bCs/>
            <w:color w:val="3A3A3A"/>
            <w:sz w:val="20"/>
          </w:rPr>
          <w:t>“Story”</w:t>
        </w:r>
        <w:r w:rsidRPr="00A108E0">
          <w:rPr>
            <w:rFonts w:ascii="Arial" w:eastAsia="Times New Roman" w:hAnsi="Arial" w:cs="Arial"/>
            <w:color w:val="3A3A3A"/>
            <w:sz w:val="20"/>
            <w:szCs w:val="20"/>
          </w:rPr>
          <w:t>-&gt; This column shows the user stories taken for the sprint.</w:t>
        </w:r>
      </w:ins>
    </w:p>
    <w:p w:rsidR="00A108E0" w:rsidRPr="00A108E0" w:rsidRDefault="00A108E0" w:rsidP="00A108E0">
      <w:pPr>
        <w:shd w:val="clear" w:color="auto" w:fill="FFFFFF"/>
        <w:spacing w:after="0" w:line="240" w:lineRule="auto"/>
        <w:rPr>
          <w:ins w:id="284" w:author="Unknown"/>
          <w:rFonts w:ascii="Arial" w:eastAsia="Times New Roman" w:hAnsi="Arial" w:cs="Arial"/>
          <w:color w:val="3A3A3A"/>
          <w:sz w:val="20"/>
          <w:szCs w:val="20"/>
        </w:rPr>
      </w:pPr>
      <w:ins w:id="285" w:author="Unknown">
        <w:r w:rsidRPr="00A108E0">
          <w:rPr>
            <w:rFonts w:ascii="Arial" w:eastAsia="Times New Roman" w:hAnsi="Arial" w:cs="Arial"/>
            <w:b/>
            <w:bCs/>
            <w:color w:val="3A3A3A"/>
            <w:sz w:val="20"/>
          </w:rPr>
          <w:t>“Task”</w:t>
        </w:r>
        <w:r w:rsidRPr="00A108E0">
          <w:rPr>
            <w:rFonts w:ascii="Arial" w:eastAsia="Times New Roman" w:hAnsi="Arial" w:cs="Arial"/>
            <w:color w:val="3A3A3A"/>
            <w:sz w:val="20"/>
            <w:szCs w:val="20"/>
          </w:rPr>
          <w:t> -&gt; This column shows the list of the task associated with the user story.</w:t>
        </w:r>
      </w:ins>
    </w:p>
    <w:p w:rsidR="00A108E0" w:rsidRPr="00A108E0" w:rsidRDefault="00A108E0" w:rsidP="00A108E0">
      <w:pPr>
        <w:shd w:val="clear" w:color="auto" w:fill="FFFFFF"/>
        <w:spacing w:after="0" w:line="240" w:lineRule="auto"/>
        <w:rPr>
          <w:ins w:id="286" w:author="Unknown"/>
          <w:rFonts w:ascii="Arial" w:eastAsia="Times New Roman" w:hAnsi="Arial" w:cs="Arial"/>
          <w:color w:val="3A3A3A"/>
          <w:sz w:val="20"/>
          <w:szCs w:val="20"/>
        </w:rPr>
      </w:pPr>
      <w:ins w:id="287" w:author="Unknown">
        <w:r w:rsidRPr="00A108E0">
          <w:rPr>
            <w:rFonts w:ascii="Arial" w:eastAsia="Times New Roman" w:hAnsi="Arial" w:cs="Arial"/>
            <w:b/>
            <w:bCs/>
            <w:color w:val="3A3A3A"/>
            <w:sz w:val="20"/>
          </w:rPr>
          <w:t>“Effort”</w:t>
        </w:r>
        <w:r w:rsidRPr="00A108E0">
          <w:rPr>
            <w:rFonts w:ascii="Arial" w:eastAsia="Times New Roman" w:hAnsi="Arial" w:cs="Arial"/>
            <w:color w:val="3A3A3A"/>
            <w:sz w:val="20"/>
            <w:szCs w:val="20"/>
          </w:rPr>
          <w:t> -&gt; This column shows the effort. Now, this measure is the total effort to complete the task. It does not depict the effort put in by any specific individual.</w:t>
        </w:r>
      </w:ins>
    </w:p>
    <w:p w:rsidR="00A108E0" w:rsidRPr="00A108E0" w:rsidRDefault="00A108E0" w:rsidP="00A108E0">
      <w:pPr>
        <w:shd w:val="clear" w:color="auto" w:fill="FFFFFF"/>
        <w:spacing w:after="0" w:line="240" w:lineRule="auto"/>
        <w:rPr>
          <w:ins w:id="288" w:author="Unknown"/>
          <w:rFonts w:ascii="Arial" w:eastAsia="Times New Roman" w:hAnsi="Arial" w:cs="Arial"/>
          <w:color w:val="3A3A3A"/>
          <w:sz w:val="20"/>
          <w:szCs w:val="20"/>
        </w:rPr>
      </w:pPr>
      <w:ins w:id="289" w:author="Unknown">
        <w:r w:rsidRPr="00A108E0">
          <w:rPr>
            <w:rFonts w:ascii="Arial" w:eastAsia="Times New Roman" w:hAnsi="Arial" w:cs="Arial"/>
            <w:b/>
            <w:bCs/>
            <w:color w:val="3A3A3A"/>
            <w:sz w:val="20"/>
          </w:rPr>
          <w:t>“Day 1 – Day 10”</w:t>
        </w:r>
        <w:r w:rsidRPr="00A108E0">
          <w:rPr>
            <w:rFonts w:ascii="Arial" w:eastAsia="Times New Roman" w:hAnsi="Arial" w:cs="Arial"/>
            <w:color w:val="3A3A3A"/>
            <w:sz w:val="20"/>
            <w:szCs w:val="20"/>
          </w:rPr>
          <w:t> -&gt; This column(s) shows the hours which are left to complete the story. Please see that the hour is NOT the hour which is already done BUT the hours which are still left.</w:t>
        </w:r>
      </w:ins>
    </w:p>
    <w:p w:rsidR="00A108E0" w:rsidRPr="00A108E0" w:rsidRDefault="00A108E0" w:rsidP="00A108E0">
      <w:pPr>
        <w:shd w:val="clear" w:color="auto" w:fill="FFFFFF"/>
        <w:spacing w:after="0" w:line="240" w:lineRule="auto"/>
        <w:rPr>
          <w:ins w:id="290" w:author="Unknown"/>
          <w:rFonts w:ascii="Arial" w:eastAsia="Times New Roman" w:hAnsi="Arial" w:cs="Arial"/>
          <w:color w:val="3A3A3A"/>
          <w:sz w:val="20"/>
          <w:szCs w:val="20"/>
        </w:rPr>
      </w:pPr>
      <w:ins w:id="291" w:author="Unknown">
        <w:r w:rsidRPr="00A108E0">
          <w:rPr>
            <w:rFonts w:ascii="Arial" w:eastAsia="Times New Roman" w:hAnsi="Arial" w:cs="Arial"/>
            <w:b/>
            <w:bCs/>
            <w:color w:val="3A3A3A"/>
            <w:sz w:val="20"/>
          </w:rPr>
          <w:t>“Estimated Effort”</w:t>
        </w:r>
        <w:r w:rsidRPr="00A108E0">
          <w:rPr>
            <w:rFonts w:ascii="Arial" w:eastAsia="Times New Roman" w:hAnsi="Arial" w:cs="Arial"/>
            <w:color w:val="3A3A3A"/>
            <w:sz w:val="20"/>
            <w:szCs w:val="20"/>
          </w:rPr>
          <w:t> -&gt; Is the total of the effort. For the “Start” it is simply the sum of the entire individual task: SUM (C5: C15)</w:t>
        </w:r>
      </w:ins>
    </w:p>
    <w:p w:rsidR="00A108E0" w:rsidRPr="00A108E0" w:rsidRDefault="00A108E0" w:rsidP="00A108E0">
      <w:pPr>
        <w:shd w:val="clear" w:color="auto" w:fill="FFFFFF"/>
        <w:spacing w:after="336" w:line="240" w:lineRule="auto"/>
        <w:rPr>
          <w:ins w:id="292" w:author="Unknown"/>
          <w:rFonts w:ascii="Arial" w:eastAsia="Times New Roman" w:hAnsi="Arial" w:cs="Arial"/>
          <w:color w:val="3A3A3A"/>
          <w:sz w:val="20"/>
          <w:szCs w:val="20"/>
        </w:rPr>
      </w:pPr>
      <w:ins w:id="293" w:author="Unknown">
        <w:r w:rsidRPr="00A108E0">
          <w:rPr>
            <w:rFonts w:ascii="Arial" w:eastAsia="Times New Roman" w:hAnsi="Arial" w:cs="Arial"/>
            <w:color w:val="3A3A3A"/>
            <w:sz w:val="20"/>
            <w:szCs w:val="20"/>
          </w:rPr>
          <w:t>A total number of effort that has to be completed in 1 day is 70 / 10 = 7. So at the end of day 1, the effort should reduce to 70 – 7 = 63. In a similar way, it is calculated for all the days till day 10, when the estimated effort should be 0 (Row 16)</w:t>
        </w:r>
      </w:ins>
    </w:p>
    <w:p w:rsidR="00A108E0" w:rsidRPr="00A108E0" w:rsidRDefault="00A108E0" w:rsidP="00A108E0">
      <w:pPr>
        <w:shd w:val="clear" w:color="auto" w:fill="FFFFFF"/>
        <w:spacing w:after="0" w:line="240" w:lineRule="auto"/>
        <w:rPr>
          <w:ins w:id="294" w:author="Unknown"/>
          <w:rFonts w:ascii="Arial" w:eastAsia="Times New Roman" w:hAnsi="Arial" w:cs="Arial"/>
          <w:color w:val="3A3A3A"/>
          <w:sz w:val="20"/>
          <w:szCs w:val="20"/>
        </w:rPr>
      </w:pPr>
      <w:ins w:id="295" w:author="Unknown">
        <w:r w:rsidRPr="00A108E0">
          <w:rPr>
            <w:rFonts w:ascii="Arial" w:eastAsia="Times New Roman" w:hAnsi="Arial" w:cs="Arial"/>
            <w:b/>
            <w:bCs/>
            <w:color w:val="3A3A3A"/>
            <w:sz w:val="20"/>
          </w:rPr>
          <w:t>“Actual Effort Left”</w:t>
        </w:r>
        <w:r w:rsidRPr="00A108E0">
          <w:rPr>
            <w:rFonts w:ascii="Arial" w:eastAsia="Times New Roman" w:hAnsi="Arial" w:cs="Arial"/>
            <w:color w:val="3A3A3A"/>
            <w:sz w:val="20"/>
            <w:szCs w:val="20"/>
          </w:rPr>
          <w:t> -&gt; As the name suggests, is the effort actually left to complete the story. It may also happen that the actual efforts increases or decreases than the estimated one.</w:t>
        </w:r>
      </w:ins>
    </w:p>
    <w:p w:rsidR="00A108E0" w:rsidRPr="00A108E0" w:rsidRDefault="00A108E0" w:rsidP="00A108E0">
      <w:pPr>
        <w:shd w:val="clear" w:color="auto" w:fill="FFFFFF"/>
        <w:spacing w:after="336" w:line="240" w:lineRule="auto"/>
        <w:rPr>
          <w:ins w:id="296" w:author="Unknown"/>
          <w:rFonts w:ascii="Arial" w:eastAsia="Times New Roman" w:hAnsi="Arial" w:cs="Arial"/>
          <w:color w:val="3A3A3A"/>
          <w:sz w:val="20"/>
          <w:szCs w:val="20"/>
        </w:rPr>
      </w:pPr>
      <w:ins w:id="297" w:author="Unknown">
        <w:r w:rsidRPr="00A108E0">
          <w:rPr>
            <w:rFonts w:ascii="Arial" w:eastAsia="Times New Roman" w:hAnsi="Arial" w:cs="Arial"/>
            <w:color w:val="3A3A3A"/>
            <w:sz w:val="20"/>
            <w:szCs w:val="20"/>
          </w:rPr>
          <w:t xml:space="preserve">You can use the inbuilt functions and Chart in Excel to create this </w:t>
        </w:r>
        <w:proofErr w:type="spellStart"/>
        <w:r w:rsidRPr="00A108E0">
          <w:rPr>
            <w:rFonts w:ascii="Arial" w:eastAsia="Times New Roman" w:hAnsi="Arial" w:cs="Arial"/>
            <w:color w:val="3A3A3A"/>
            <w:sz w:val="20"/>
            <w:szCs w:val="20"/>
          </w:rPr>
          <w:t>burndown</w:t>
        </w:r>
        <w:proofErr w:type="spellEnd"/>
        <w:r w:rsidRPr="00A108E0">
          <w:rPr>
            <w:rFonts w:ascii="Arial" w:eastAsia="Times New Roman" w:hAnsi="Arial" w:cs="Arial"/>
            <w:color w:val="3A3A3A"/>
            <w:sz w:val="20"/>
            <w:szCs w:val="20"/>
          </w:rPr>
          <w:t xml:space="preserve"> chart.</w:t>
        </w:r>
      </w:ins>
    </w:p>
    <w:p w:rsidR="00A108E0" w:rsidRPr="00A108E0" w:rsidRDefault="00A108E0" w:rsidP="00A108E0">
      <w:pPr>
        <w:shd w:val="clear" w:color="auto" w:fill="FFFFFF"/>
        <w:spacing w:after="0" w:line="240" w:lineRule="auto"/>
        <w:rPr>
          <w:ins w:id="298" w:author="Unknown"/>
          <w:rFonts w:ascii="Arial" w:eastAsia="Times New Roman" w:hAnsi="Arial" w:cs="Arial"/>
          <w:color w:val="3A3A3A"/>
          <w:sz w:val="20"/>
          <w:szCs w:val="20"/>
        </w:rPr>
      </w:pPr>
      <w:ins w:id="299" w:author="Unknown">
        <w:r w:rsidRPr="00A108E0">
          <w:rPr>
            <w:rFonts w:ascii="Arial" w:eastAsia="Times New Roman" w:hAnsi="Arial" w:cs="Arial"/>
            <w:b/>
            <w:bCs/>
            <w:color w:val="FF6600"/>
            <w:sz w:val="20"/>
          </w:rPr>
          <w:t>Burn Down Chart steps would be:</w:t>
        </w:r>
      </w:ins>
    </w:p>
    <w:p w:rsidR="00A108E0" w:rsidRPr="00A108E0" w:rsidRDefault="00A108E0" w:rsidP="00A108E0">
      <w:pPr>
        <w:numPr>
          <w:ilvl w:val="0"/>
          <w:numId w:val="7"/>
        </w:numPr>
        <w:shd w:val="clear" w:color="auto" w:fill="FFFFFF"/>
        <w:spacing w:after="0" w:line="240" w:lineRule="auto"/>
        <w:rPr>
          <w:ins w:id="300" w:author="Unknown"/>
          <w:rFonts w:ascii="Arial" w:eastAsia="Times New Roman" w:hAnsi="Arial" w:cs="Arial"/>
          <w:color w:val="3A3A3A"/>
          <w:sz w:val="20"/>
          <w:szCs w:val="20"/>
        </w:rPr>
      </w:pPr>
      <w:ins w:id="301" w:author="Unknown">
        <w:r w:rsidRPr="00A108E0">
          <w:rPr>
            <w:rFonts w:ascii="Arial" w:eastAsia="Times New Roman" w:hAnsi="Arial" w:cs="Arial"/>
            <w:color w:val="3A3A3A"/>
            <w:sz w:val="20"/>
            <w:szCs w:val="20"/>
          </w:rPr>
          <w:lastRenderedPageBreak/>
          <w:t>Enter all the stories ( Column A5 – A15).</w:t>
        </w:r>
      </w:ins>
    </w:p>
    <w:p w:rsidR="00A108E0" w:rsidRPr="00A108E0" w:rsidRDefault="00A108E0" w:rsidP="00A108E0">
      <w:pPr>
        <w:numPr>
          <w:ilvl w:val="0"/>
          <w:numId w:val="7"/>
        </w:numPr>
        <w:shd w:val="clear" w:color="auto" w:fill="FFFFFF"/>
        <w:spacing w:after="0" w:line="240" w:lineRule="auto"/>
        <w:rPr>
          <w:ins w:id="302" w:author="Unknown"/>
          <w:rFonts w:ascii="Arial" w:eastAsia="Times New Roman" w:hAnsi="Arial" w:cs="Arial"/>
          <w:color w:val="3A3A3A"/>
          <w:sz w:val="20"/>
          <w:szCs w:val="20"/>
        </w:rPr>
      </w:pPr>
      <w:ins w:id="303" w:author="Unknown">
        <w:r w:rsidRPr="00A108E0">
          <w:rPr>
            <w:rFonts w:ascii="Arial" w:eastAsia="Times New Roman" w:hAnsi="Arial" w:cs="Arial"/>
            <w:color w:val="3A3A3A"/>
            <w:sz w:val="20"/>
            <w:szCs w:val="20"/>
          </w:rPr>
          <w:t>Enter all the Tasks ( Column B5 – B15).</w:t>
        </w:r>
      </w:ins>
    </w:p>
    <w:p w:rsidR="00A108E0" w:rsidRPr="00A108E0" w:rsidRDefault="00A108E0" w:rsidP="00A108E0">
      <w:pPr>
        <w:numPr>
          <w:ilvl w:val="0"/>
          <w:numId w:val="7"/>
        </w:numPr>
        <w:shd w:val="clear" w:color="auto" w:fill="FFFFFF"/>
        <w:spacing w:after="0" w:line="240" w:lineRule="auto"/>
        <w:rPr>
          <w:ins w:id="304" w:author="Unknown"/>
          <w:rFonts w:ascii="Arial" w:eastAsia="Times New Roman" w:hAnsi="Arial" w:cs="Arial"/>
          <w:color w:val="3A3A3A"/>
          <w:sz w:val="20"/>
          <w:szCs w:val="20"/>
        </w:rPr>
      </w:pPr>
      <w:ins w:id="305" w:author="Unknown">
        <w:r w:rsidRPr="00A108E0">
          <w:rPr>
            <w:rFonts w:ascii="Arial" w:eastAsia="Times New Roman" w:hAnsi="Arial" w:cs="Arial"/>
            <w:color w:val="3A3A3A"/>
            <w:sz w:val="20"/>
            <w:szCs w:val="20"/>
          </w:rPr>
          <w:t>Enter the Days ( Day 1 – Day 10 ).</w:t>
        </w:r>
      </w:ins>
    </w:p>
    <w:p w:rsidR="00A108E0" w:rsidRPr="00A108E0" w:rsidRDefault="00A108E0" w:rsidP="00A108E0">
      <w:pPr>
        <w:numPr>
          <w:ilvl w:val="0"/>
          <w:numId w:val="7"/>
        </w:numPr>
        <w:shd w:val="clear" w:color="auto" w:fill="FFFFFF"/>
        <w:spacing w:after="0" w:line="240" w:lineRule="auto"/>
        <w:rPr>
          <w:ins w:id="306" w:author="Unknown"/>
          <w:rFonts w:ascii="Arial" w:eastAsia="Times New Roman" w:hAnsi="Arial" w:cs="Arial"/>
          <w:color w:val="3A3A3A"/>
          <w:sz w:val="20"/>
          <w:szCs w:val="20"/>
        </w:rPr>
      </w:pPr>
      <w:ins w:id="307" w:author="Unknown">
        <w:r w:rsidRPr="00A108E0">
          <w:rPr>
            <w:rFonts w:ascii="Arial" w:eastAsia="Times New Roman" w:hAnsi="Arial" w:cs="Arial"/>
            <w:color w:val="3A3A3A"/>
            <w:sz w:val="20"/>
            <w:szCs w:val="20"/>
          </w:rPr>
          <w:t>Enter the starting efforts (Sum the tasks C5 – C15 ).</w:t>
        </w:r>
      </w:ins>
    </w:p>
    <w:p w:rsidR="00A108E0" w:rsidRPr="00A108E0" w:rsidRDefault="00A108E0" w:rsidP="00A108E0">
      <w:pPr>
        <w:numPr>
          <w:ilvl w:val="0"/>
          <w:numId w:val="7"/>
        </w:numPr>
        <w:shd w:val="clear" w:color="auto" w:fill="FFFFFF"/>
        <w:spacing w:after="0" w:line="240" w:lineRule="auto"/>
        <w:rPr>
          <w:ins w:id="308" w:author="Unknown"/>
          <w:rFonts w:ascii="Arial" w:eastAsia="Times New Roman" w:hAnsi="Arial" w:cs="Arial"/>
          <w:color w:val="3A3A3A"/>
          <w:sz w:val="20"/>
          <w:szCs w:val="20"/>
        </w:rPr>
      </w:pPr>
      <w:ins w:id="309" w:author="Unknown">
        <w:r w:rsidRPr="00A108E0">
          <w:rPr>
            <w:rFonts w:ascii="Arial" w:eastAsia="Times New Roman" w:hAnsi="Arial" w:cs="Arial"/>
            <w:color w:val="3A3A3A"/>
            <w:sz w:val="20"/>
            <w:szCs w:val="20"/>
          </w:rPr>
          <w:t>Apply the formula to calculate the “Estimated Efforts” for each day (Day 1 to Day 10). Enter the formula at D15 (C16-$C$16/10) and drag it for all the days.</w:t>
        </w:r>
      </w:ins>
    </w:p>
    <w:p w:rsidR="00A108E0" w:rsidRPr="00A108E0" w:rsidRDefault="00A108E0" w:rsidP="00A108E0">
      <w:pPr>
        <w:numPr>
          <w:ilvl w:val="0"/>
          <w:numId w:val="7"/>
        </w:numPr>
        <w:shd w:val="clear" w:color="auto" w:fill="FFFFFF"/>
        <w:spacing w:after="0" w:line="240" w:lineRule="auto"/>
        <w:rPr>
          <w:ins w:id="310" w:author="Unknown"/>
          <w:rFonts w:ascii="Arial" w:eastAsia="Times New Roman" w:hAnsi="Arial" w:cs="Arial"/>
          <w:color w:val="3A3A3A"/>
          <w:sz w:val="20"/>
          <w:szCs w:val="20"/>
        </w:rPr>
      </w:pPr>
      <w:ins w:id="311" w:author="Unknown">
        <w:r w:rsidRPr="00A108E0">
          <w:rPr>
            <w:rFonts w:ascii="Arial" w:eastAsia="Times New Roman" w:hAnsi="Arial" w:cs="Arial"/>
            <w:color w:val="3A3A3A"/>
            <w:sz w:val="20"/>
            <w:szCs w:val="20"/>
          </w:rPr>
          <w:t>For each day, enter the actual efforts. Enter the formula at D17 (SUM (D5:D15)) for summing up the actual efforts left, and drag it for all the other days.</w:t>
        </w:r>
      </w:ins>
    </w:p>
    <w:p w:rsidR="00A108E0" w:rsidRPr="00A108E0" w:rsidRDefault="00A108E0" w:rsidP="00A108E0">
      <w:pPr>
        <w:numPr>
          <w:ilvl w:val="0"/>
          <w:numId w:val="7"/>
        </w:numPr>
        <w:shd w:val="clear" w:color="auto" w:fill="FFFFFF"/>
        <w:spacing w:after="0" w:line="240" w:lineRule="auto"/>
        <w:rPr>
          <w:ins w:id="312" w:author="Unknown"/>
          <w:rFonts w:ascii="Arial" w:eastAsia="Times New Roman" w:hAnsi="Arial" w:cs="Arial"/>
          <w:color w:val="3A3A3A"/>
          <w:sz w:val="20"/>
          <w:szCs w:val="20"/>
        </w:rPr>
      </w:pPr>
      <w:ins w:id="313" w:author="Unknown">
        <w:r w:rsidRPr="00A108E0">
          <w:rPr>
            <w:rFonts w:ascii="Arial" w:eastAsia="Times New Roman" w:hAnsi="Arial" w:cs="Arial"/>
            <w:color w:val="3A3A3A"/>
            <w:sz w:val="20"/>
            <w:szCs w:val="20"/>
          </w:rPr>
          <w:t>Select it and create the chart as follows:</w:t>
        </w:r>
      </w:ins>
    </w:p>
    <w:p w:rsidR="00A108E0" w:rsidRPr="00A108E0" w:rsidRDefault="00A108E0" w:rsidP="00A108E0">
      <w:pPr>
        <w:shd w:val="clear" w:color="auto" w:fill="FFFFFF"/>
        <w:spacing w:after="336" w:line="240" w:lineRule="auto"/>
        <w:rPr>
          <w:ins w:id="314"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4624070" cy="2173605"/>
            <wp:effectExtent l="19050" t="0" r="5080" b="0"/>
            <wp:docPr id="13" name="Picture 13" descr="Burn Down 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rn Down chart 2"/>
                    <pic:cNvPicPr>
                      <a:picLocks noChangeAspect="1" noChangeArrowheads="1"/>
                    </pic:cNvPicPr>
                  </pic:nvPicPr>
                  <pic:blipFill>
                    <a:blip r:embed="rId13"/>
                    <a:srcRect/>
                    <a:stretch>
                      <a:fillRect/>
                    </a:stretch>
                  </pic:blipFill>
                  <pic:spPr bwMode="auto">
                    <a:xfrm>
                      <a:off x="0" y="0"/>
                      <a:ext cx="4624070" cy="2173605"/>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40" w:lineRule="auto"/>
        <w:rPr>
          <w:ins w:id="315" w:author="Unknown"/>
          <w:rFonts w:ascii="Arial" w:eastAsia="Times New Roman" w:hAnsi="Arial" w:cs="Arial"/>
          <w:color w:val="3A3A3A"/>
          <w:sz w:val="20"/>
          <w:szCs w:val="20"/>
        </w:rPr>
      </w:pPr>
      <w:ins w:id="316" w:author="Unknown">
        <w:r w:rsidRPr="00A108E0">
          <w:rPr>
            <w:rFonts w:ascii="Arial" w:eastAsia="Times New Roman" w:hAnsi="Arial" w:cs="Arial"/>
            <w:b/>
            <w:bCs/>
            <w:color w:val="3A3A3A"/>
            <w:sz w:val="20"/>
          </w:rPr>
          <w:t>12) Velocity</w:t>
        </w:r>
      </w:ins>
    </w:p>
    <w:p w:rsidR="00A108E0" w:rsidRPr="00A108E0" w:rsidRDefault="00A108E0" w:rsidP="00A108E0">
      <w:pPr>
        <w:shd w:val="clear" w:color="auto" w:fill="FFFFFF"/>
        <w:spacing w:after="336" w:line="240" w:lineRule="auto"/>
        <w:rPr>
          <w:ins w:id="317" w:author="Unknown"/>
          <w:rFonts w:ascii="Arial" w:eastAsia="Times New Roman" w:hAnsi="Arial" w:cs="Arial"/>
          <w:color w:val="3A3A3A"/>
          <w:sz w:val="20"/>
          <w:szCs w:val="20"/>
        </w:rPr>
      </w:pPr>
      <w:ins w:id="318" w:author="Unknown">
        <w:r w:rsidRPr="00A108E0">
          <w:rPr>
            <w:rFonts w:ascii="Arial" w:eastAsia="Times New Roman" w:hAnsi="Arial" w:cs="Arial"/>
            <w:color w:val="3A3A3A"/>
            <w:sz w:val="20"/>
            <w:szCs w:val="20"/>
          </w:rPr>
          <w:t>The total number of story point which a scrum team archives in a sprint, is called Velocity. The Scrum team is judged or referenced by its velocity. Having said that, it should be kept in mind that the objective here is NOT achieving the maximum story points, but to have a quality deliverable, respecting the scrum team’s comfort level.</w:t>
        </w:r>
      </w:ins>
    </w:p>
    <w:p w:rsidR="00A108E0" w:rsidRPr="00A108E0" w:rsidRDefault="00A108E0" w:rsidP="00A108E0">
      <w:pPr>
        <w:shd w:val="clear" w:color="auto" w:fill="FFFFFF"/>
        <w:spacing w:after="0" w:line="240" w:lineRule="auto"/>
        <w:rPr>
          <w:ins w:id="319" w:author="Unknown"/>
          <w:rFonts w:ascii="Arial" w:eastAsia="Times New Roman" w:hAnsi="Arial" w:cs="Arial"/>
          <w:color w:val="3A3A3A"/>
          <w:sz w:val="20"/>
          <w:szCs w:val="20"/>
        </w:rPr>
      </w:pPr>
      <w:ins w:id="320" w:author="Unknown">
        <w:r w:rsidRPr="00A108E0">
          <w:rPr>
            <w:rFonts w:ascii="Arial" w:eastAsia="Times New Roman" w:hAnsi="Arial" w:cs="Arial"/>
            <w:b/>
            <w:bCs/>
            <w:color w:val="3A3A3A"/>
            <w:sz w:val="20"/>
            <w:u w:val="single"/>
          </w:rPr>
          <w:t>For Example</w:t>
        </w:r>
        <w:r w:rsidRPr="00A108E0">
          <w:rPr>
            <w:rFonts w:ascii="Arial" w:eastAsia="Times New Roman" w:hAnsi="Arial" w:cs="Arial"/>
            <w:color w:val="3A3A3A"/>
            <w:sz w:val="20"/>
            <w:szCs w:val="20"/>
          </w:rPr>
          <w:t>: For a particular sprint: the total number of user stories are 8 having story points as shown below.</w:t>
        </w:r>
      </w:ins>
    </w:p>
    <w:p w:rsidR="00A108E0" w:rsidRPr="00A108E0" w:rsidRDefault="00A108E0" w:rsidP="00A108E0">
      <w:pPr>
        <w:shd w:val="clear" w:color="auto" w:fill="FFFFFF"/>
        <w:spacing w:after="336" w:line="240" w:lineRule="auto"/>
        <w:rPr>
          <w:ins w:id="321" w:author="Unknown"/>
          <w:rFonts w:ascii="Arial" w:eastAsia="Times New Roman" w:hAnsi="Arial" w:cs="Arial"/>
          <w:color w:val="3A3A3A"/>
          <w:sz w:val="20"/>
          <w:szCs w:val="20"/>
        </w:rPr>
      </w:pPr>
      <w:r>
        <w:rPr>
          <w:rFonts w:ascii="Arial" w:eastAsia="Times New Roman" w:hAnsi="Arial" w:cs="Arial"/>
          <w:noProof/>
          <w:color w:val="3A3A3A"/>
          <w:sz w:val="20"/>
          <w:szCs w:val="20"/>
        </w:rPr>
        <w:drawing>
          <wp:inline distT="0" distB="0" distL="0" distR="0">
            <wp:extent cx="2105025" cy="1751330"/>
            <wp:effectExtent l="19050" t="0" r="9525" b="0"/>
            <wp:docPr id="14" name="Picture 14" descr="Scrum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um Velocity"/>
                    <pic:cNvPicPr>
                      <a:picLocks noChangeAspect="1" noChangeArrowheads="1"/>
                    </pic:cNvPicPr>
                  </pic:nvPicPr>
                  <pic:blipFill>
                    <a:blip r:embed="rId14"/>
                    <a:srcRect/>
                    <a:stretch>
                      <a:fillRect/>
                    </a:stretch>
                  </pic:blipFill>
                  <pic:spPr bwMode="auto">
                    <a:xfrm>
                      <a:off x="0" y="0"/>
                      <a:ext cx="2105025" cy="175133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336" w:line="240" w:lineRule="auto"/>
        <w:rPr>
          <w:ins w:id="322" w:author="Unknown"/>
          <w:rFonts w:ascii="Arial" w:eastAsia="Times New Roman" w:hAnsi="Arial" w:cs="Arial"/>
          <w:color w:val="3A3A3A"/>
          <w:sz w:val="20"/>
          <w:szCs w:val="20"/>
        </w:rPr>
      </w:pPr>
      <w:ins w:id="323" w:author="Unknown">
        <w:r w:rsidRPr="00A108E0">
          <w:rPr>
            <w:rFonts w:ascii="Arial" w:eastAsia="Times New Roman" w:hAnsi="Arial" w:cs="Arial"/>
            <w:color w:val="3A3A3A"/>
            <w:sz w:val="20"/>
            <w:szCs w:val="20"/>
          </w:rPr>
          <w:t>So here the velocity will be the sum of the story points = 30</w:t>
        </w:r>
      </w:ins>
    </w:p>
    <w:p w:rsidR="00A108E0" w:rsidRPr="00A108E0" w:rsidRDefault="00A108E0" w:rsidP="00A108E0">
      <w:pPr>
        <w:shd w:val="clear" w:color="auto" w:fill="FFFFFF"/>
        <w:spacing w:after="0" w:line="240" w:lineRule="auto"/>
        <w:rPr>
          <w:ins w:id="324" w:author="Unknown"/>
          <w:rFonts w:ascii="Arial" w:eastAsia="Times New Roman" w:hAnsi="Arial" w:cs="Arial"/>
          <w:color w:val="3A3A3A"/>
          <w:sz w:val="20"/>
          <w:szCs w:val="20"/>
        </w:rPr>
      </w:pPr>
      <w:ins w:id="325" w:author="Unknown">
        <w:r w:rsidRPr="00A108E0">
          <w:rPr>
            <w:rFonts w:ascii="Arial" w:eastAsia="Times New Roman" w:hAnsi="Arial" w:cs="Arial"/>
            <w:b/>
            <w:bCs/>
            <w:color w:val="3A3A3A"/>
            <w:sz w:val="20"/>
          </w:rPr>
          <w:t>Definition of Done:</w:t>
        </w:r>
      </w:ins>
    </w:p>
    <w:p w:rsidR="00A108E0" w:rsidRPr="00A108E0" w:rsidRDefault="00A108E0" w:rsidP="00A108E0">
      <w:pPr>
        <w:shd w:val="clear" w:color="auto" w:fill="FFFFFF"/>
        <w:spacing w:after="336" w:line="240" w:lineRule="auto"/>
        <w:rPr>
          <w:ins w:id="326" w:author="Unknown"/>
          <w:rFonts w:ascii="Arial" w:eastAsia="Times New Roman" w:hAnsi="Arial" w:cs="Arial"/>
          <w:color w:val="3A3A3A"/>
          <w:sz w:val="20"/>
          <w:szCs w:val="20"/>
        </w:rPr>
      </w:pPr>
      <w:ins w:id="327" w:author="Unknown">
        <w:r w:rsidRPr="00A108E0">
          <w:rPr>
            <w:rFonts w:ascii="Arial" w:eastAsia="Times New Roman" w:hAnsi="Arial" w:cs="Arial"/>
            <w:color w:val="3A3A3A"/>
            <w:sz w:val="20"/>
            <w:szCs w:val="20"/>
          </w:rPr>
          <w:t>A Sprint is marked as Done when all the stories are completed, all dev, research, QA tasks are marked ‘Completed', all bugs are fixed-closed else the ones that can be done later (like not completely related or are less important) are pulled out and added in the backlog, the code review and unit testing is completed, the estimated hours have met the actual hours put up in the tasks and most importantly a successful demo has been given to the PO and the stakeholders.</w:t>
        </w:r>
      </w:ins>
    </w:p>
    <w:p w:rsidR="00A108E0" w:rsidRPr="00A108E0" w:rsidRDefault="00A108E0" w:rsidP="00A108E0">
      <w:pPr>
        <w:shd w:val="clear" w:color="auto" w:fill="FFFFFF"/>
        <w:spacing w:after="0" w:line="288" w:lineRule="atLeast"/>
        <w:outlineLvl w:val="2"/>
        <w:rPr>
          <w:ins w:id="328" w:author="Unknown"/>
          <w:rFonts w:ascii="Arial" w:eastAsia="Times New Roman" w:hAnsi="Arial" w:cs="Arial"/>
          <w:color w:val="3A3A3A"/>
          <w:sz w:val="30"/>
          <w:szCs w:val="30"/>
        </w:rPr>
      </w:pPr>
      <w:ins w:id="329" w:author="Unknown">
        <w:r w:rsidRPr="00A108E0">
          <w:rPr>
            <w:rFonts w:ascii="Arial" w:eastAsia="Times New Roman" w:hAnsi="Arial" w:cs="Arial"/>
            <w:color w:val="3A3A3A"/>
            <w:sz w:val="30"/>
            <w:szCs w:val="30"/>
            <w:bdr w:val="none" w:sz="0" w:space="0" w:color="auto" w:frame="1"/>
          </w:rPr>
          <w:lastRenderedPageBreak/>
          <w:t>Activities Done in SCRUM Methodology</w:t>
        </w:r>
      </w:ins>
    </w:p>
    <w:p w:rsidR="00A108E0" w:rsidRPr="00A108E0" w:rsidRDefault="00A108E0" w:rsidP="00A108E0">
      <w:pPr>
        <w:shd w:val="clear" w:color="auto" w:fill="FFFFFF"/>
        <w:spacing w:after="0" w:line="288" w:lineRule="atLeast"/>
        <w:outlineLvl w:val="3"/>
        <w:rPr>
          <w:ins w:id="330" w:author="Unknown"/>
          <w:rFonts w:ascii="Arial" w:eastAsia="Times New Roman" w:hAnsi="Arial" w:cs="Arial"/>
          <w:color w:val="3A3A3A"/>
          <w:sz w:val="27"/>
          <w:szCs w:val="27"/>
        </w:rPr>
      </w:pPr>
      <w:ins w:id="331" w:author="Unknown">
        <w:r w:rsidRPr="00A108E0">
          <w:rPr>
            <w:rFonts w:ascii="Arial" w:eastAsia="Times New Roman" w:hAnsi="Arial" w:cs="Arial"/>
            <w:color w:val="FF6600"/>
            <w:sz w:val="27"/>
            <w:szCs w:val="27"/>
            <w:bdr w:val="none" w:sz="0" w:space="0" w:color="auto" w:frame="1"/>
          </w:rPr>
          <w:t>#1) Planning Meeting</w:t>
        </w:r>
      </w:ins>
    </w:p>
    <w:p w:rsidR="00A108E0" w:rsidRPr="00A108E0" w:rsidRDefault="00A108E0" w:rsidP="00A108E0">
      <w:pPr>
        <w:shd w:val="clear" w:color="auto" w:fill="FFFFFF"/>
        <w:spacing w:after="336" w:line="240" w:lineRule="auto"/>
        <w:rPr>
          <w:ins w:id="332" w:author="Unknown"/>
          <w:rFonts w:ascii="Arial" w:eastAsia="Times New Roman" w:hAnsi="Arial" w:cs="Arial"/>
          <w:color w:val="3A3A3A"/>
          <w:sz w:val="20"/>
          <w:szCs w:val="20"/>
        </w:rPr>
      </w:pPr>
      <w:ins w:id="333" w:author="Unknown">
        <w:r w:rsidRPr="00A108E0">
          <w:rPr>
            <w:rFonts w:ascii="Arial" w:eastAsia="Times New Roman" w:hAnsi="Arial" w:cs="Arial"/>
            <w:color w:val="3A3A3A"/>
            <w:sz w:val="20"/>
            <w:szCs w:val="20"/>
          </w:rPr>
          <w:t>A planning meeting is the starting point of Sprint. It is the meeting where the entire scrum team gathers, the SCRUM Master selects a user story based on the priority from the product backlog and the team brainstorms on it.</w:t>
        </w:r>
      </w:ins>
    </w:p>
    <w:p w:rsidR="00A108E0" w:rsidRPr="00A108E0" w:rsidRDefault="00A108E0" w:rsidP="00A108E0">
      <w:pPr>
        <w:shd w:val="clear" w:color="auto" w:fill="FFFFFF"/>
        <w:spacing w:after="336" w:line="240" w:lineRule="auto"/>
        <w:rPr>
          <w:ins w:id="334" w:author="Unknown"/>
          <w:rFonts w:ascii="Arial" w:eastAsia="Times New Roman" w:hAnsi="Arial" w:cs="Arial"/>
          <w:color w:val="3A3A3A"/>
          <w:sz w:val="20"/>
          <w:szCs w:val="20"/>
        </w:rPr>
      </w:pPr>
      <w:ins w:id="335" w:author="Unknown">
        <w:r w:rsidRPr="00A108E0">
          <w:rPr>
            <w:rFonts w:ascii="Arial" w:eastAsia="Times New Roman" w:hAnsi="Arial" w:cs="Arial"/>
            <w:color w:val="3A3A3A"/>
            <w:sz w:val="20"/>
            <w:szCs w:val="20"/>
          </w:rPr>
          <w:t>Based on the discussion, the scrum team decides the complexity of the story and sizes it as per the Fibonacci series. The team identifies the tasks along with the efforts (in hours) which would be done to complete the implementation of the user story.</w:t>
        </w:r>
      </w:ins>
    </w:p>
    <w:p w:rsidR="00A108E0" w:rsidRPr="00A108E0" w:rsidRDefault="00A108E0" w:rsidP="00A108E0">
      <w:pPr>
        <w:shd w:val="clear" w:color="auto" w:fill="FFFFFF"/>
        <w:spacing w:after="336" w:line="240" w:lineRule="auto"/>
        <w:rPr>
          <w:ins w:id="336" w:author="Unknown"/>
          <w:rFonts w:ascii="Arial" w:eastAsia="Times New Roman" w:hAnsi="Arial" w:cs="Arial"/>
          <w:color w:val="3A3A3A"/>
          <w:sz w:val="20"/>
          <w:szCs w:val="20"/>
        </w:rPr>
      </w:pPr>
      <w:ins w:id="337" w:author="Unknown">
        <w:r w:rsidRPr="00A108E0">
          <w:rPr>
            <w:rFonts w:ascii="Arial" w:eastAsia="Times New Roman" w:hAnsi="Arial" w:cs="Arial"/>
            <w:color w:val="3A3A3A"/>
            <w:sz w:val="20"/>
            <w:szCs w:val="20"/>
          </w:rPr>
          <w:t>Many a time, the planning meeting is preceded by a “Pre-Planning meeting”. It’s just like homework which the scrum team does before they sit for the formal planning meet. The team tries to write down the dependencies or other factors which they would like to discuss in the planning meeting.</w:t>
        </w:r>
      </w:ins>
    </w:p>
    <w:p w:rsidR="00A108E0" w:rsidRPr="00A108E0" w:rsidRDefault="00A108E0" w:rsidP="00A108E0">
      <w:pPr>
        <w:shd w:val="clear" w:color="auto" w:fill="FFFFFF"/>
        <w:spacing w:after="0" w:line="288" w:lineRule="atLeast"/>
        <w:outlineLvl w:val="3"/>
        <w:rPr>
          <w:ins w:id="338" w:author="Unknown"/>
          <w:rFonts w:ascii="Arial" w:eastAsia="Times New Roman" w:hAnsi="Arial" w:cs="Arial"/>
          <w:color w:val="3A3A3A"/>
          <w:sz w:val="27"/>
          <w:szCs w:val="27"/>
        </w:rPr>
      </w:pPr>
      <w:ins w:id="339" w:author="Unknown">
        <w:r w:rsidRPr="00A108E0">
          <w:rPr>
            <w:rFonts w:ascii="Arial" w:eastAsia="Times New Roman" w:hAnsi="Arial" w:cs="Arial"/>
            <w:color w:val="FF6600"/>
            <w:sz w:val="27"/>
            <w:szCs w:val="27"/>
            <w:bdr w:val="none" w:sz="0" w:space="0" w:color="auto" w:frame="1"/>
          </w:rPr>
          <w:t>#2) Execution of Sprint Tasks</w:t>
        </w:r>
      </w:ins>
    </w:p>
    <w:p w:rsidR="00A108E0" w:rsidRPr="00A108E0" w:rsidRDefault="00A108E0" w:rsidP="00A108E0">
      <w:pPr>
        <w:shd w:val="clear" w:color="auto" w:fill="FFFFFF"/>
        <w:spacing w:after="336" w:line="240" w:lineRule="auto"/>
        <w:rPr>
          <w:ins w:id="340" w:author="Unknown"/>
          <w:rFonts w:ascii="Arial" w:eastAsia="Times New Roman" w:hAnsi="Arial" w:cs="Arial"/>
          <w:color w:val="3A3A3A"/>
          <w:sz w:val="20"/>
          <w:szCs w:val="20"/>
        </w:rPr>
      </w:pPr>
      <w:ins w:id="341" w:author="Unknown">
        <w:r w:rsidRPr="00A108E0">
          <w:rPr>
            <w:rFonts w:ascii="Arial" w:eastAsia="Times New Roman" w:hAnsi="Arial" w:cs="Arial"/>
            <w:color w:val="3A3A3A"/>
            <w:sz w:val="20"/>
            <w:szCs w:val="20"/>
          </w:rPr>
          <w:t>As the name suggests, these are the actual work done by the scrum team to accomplish their task and take the user story into the “Done” state.</w:t>
        </w:r>
      </w:ins>
    </w:p>
    <w:p w:rsidR="00A108E0" w:rsidRPr="00A108E0" w:rsidRDefault="00A108E0" w:rsidP="00A108E0">
      <w:pPr>
        <w:shd w:val="clear" w:color="auto" w:fill="FFFFFF"/>
        <w:spacing w:after="0" w:line="288" w:lineRule="atLeast"/>
        <w:outlineLvl w:val="3"/>
        <w:rPr>
          <w:ins w:id="342" w:author="Unknown"/>
          <w:rFonts w:ascii="Arial" w:eastAsia="Times New Roman" w:hAnsi="Arial" w:cs="Arial"/>
          <w:color w:val="3A3A3A"/>
          <w:sz w:val="27"/>
          <w:szCs w:val="27"/>
        </w:rPr>
      </w:pPr>
      <w:ins w:id="343" w:author="Unknown">
        <w:r w:rsidRPr="00A108E0">
          <w:rPr>
            <w:rFonts w:ascii="Arial" w:eastAsia="Times New Roman" w:hAnsi="Arial" w:cs="Arial"/>
            <w:color w:val="FF6600"/>
            <w:sz w:val="27"/>
            <w:szCs w:val="27"/>
            <w:bdr w:val="none" w:sz="0" w:space="0" w:color="auto" w:frame="1"/>
          </w:rPr>
          <w:t>#3) Daily Standup</w:t>
        </w:r>
      </w:ins>
    </w:p>
    <w:p w:rsidR="00A108E0" w:rsidRPr="00A108E0" w:rsidRDefault="00A108E0" w:rsidP="00A108E0">
      <w:pPr>
        <w:shd w:val="clear" w:color="auto" w:fill="FFFFFF"/>
        <w:spacing w:after="336" w:line="240" w:lineRule="auto"/>
        <w:rPr>
          <w:ins w:id="344" w:author="Unknown"/>
          <w:rFonts w:ascii="Arial" w:eastAsia="Times New Roman" w:hAnsi="Arial" w:cs="Arial"/>
          <w:color w:val="3A3A3A"/>
          <w:sz w:val="20"/>
          <w:szCs w:val="20"/>
        </w:rPr>
      </w:pPr>
      <w:ins w:id="345" w:author="Unknown">
        <w:r w:rsidRPr="00A108E0">
          <w:rPr>
            <w:rFonts w:ascii="Arial" w:eastAsia="Times New Roman" w:hAnsi="Arial" w:cs="Arial"/>
            <w:color w:val="3A3A3A"/>
            <w:sz w:val="20"/>
            <w:szCs w:val="20"/>
          </w:rPr>
          <w:t>During the sprint cycle, every day the scrum team meets for, not more than 15 minutes (could be a stand-up call, recommended to have during the beginning of the day) and state 3 points:</w:t>
        </w:r>
      </w:ins>
    </w:p>
    <w:p w:rsidR="00A108E0" w:rsidRPr="00A108E0" w:rsidRDefault="00A108E0" w:rsidP="00A108E0">
      <w:pPr>
        <w:numPr>
          <w:ilvl w:val="0"/>
          <w:numId w:val="8"/>
        </w:numPr>
        <w:shd w:val="clear" w:color="auto" w:fill="FFFFFF"/>
        <w:spacing w:after="0" w:line="240" w:lineRule="auto"/>
        <w:rPr>
          <w:ins w:id="346" w:author="Unknown"/>
          <w:rFonts w:ascii="Arial" w:eastAsia="Times New Roman" w:hAnsi="Arial" w:cs="Arial"/>
          <w:color w:val="3A3A3A"/>
          <w:sz w:val="20"/>
          <w:szCs w:val="20"/>
        </w:rPr>
      </w:pPr>
      <w:ins w:id="347" w:author="Unknown">
        <w:r w:rsidRPr="00A108E0">
          <w:rPr>
            <w:rFonts w:ascii="Arial" w:eastAsia="Times New Roman" w:hAnsi="Arial" w:cs="Arial"/>
            <w:color w:val="3A3A3A"/>
            <w:sz w:val="20"/>
            <w:szCs w:val="20"/>
          </w:rPr>
          <w:t>What did the team member do yesterday?</w:t>
        </w:r>
      </w:ins>
    </w:p>
    <w:p w:rsidR="00A108E0" w:rsidRPr="00A108E0" w:rsidRDefault="00A108E0" w:rsidP="00A108E0">
      <w:pPr>
        <w:numPr>
          <w:ilvl w:val="0"/>
          <w:numId w:val="8"/>
        </w:numPr>
        <w:shd w:val="clear" w:color="auto" w:fill="FFFFFF"/>
        <w:spacing w:after="0" w:line="240" w:lineRule="auto"/>
        <w:rPr>
          <w:ins w:id="348" w:author="Unknown"/>
          <w:rFonts w:ascii="Arial" w:eastAsia="Times New Roman" w:hAnsi="Arial" w:cs="Arial"/>
          <w:color w:val="3A3A3A"/>
          <w:sz w:val="20"/>
          <w:szCs w:val="20"/>
        </w:rPr>
      </w:pPr>
      <w:ins w:id="349" w:author="Unknown">
        <w:r w:rsidRPr="00A108E0">
          <w:rPr>
            <w:rFonts w:ascii="Arial" w:eastAsia="Times New Roman" w:hAnsi="Arial" w:cs="Arial"/>
            <w:color w:val="3A3A3A"/>
            <w:sz w:val="20"/>
            <w:szCs w:val="20"/>
          </w:rPr>
          <w:t>What did the team member plan to do today?</w:t>
        </w:r>
      </w:ins>
    </w:p>
    <w:p w:rsidR="00A108E0" w:rsidRPr="00A108E0" w:rsidRDefault="00A108E0" w:rsidP="00A108E0">
      <w:pPr>
        <w:numPr>
          <w:ilvl w:val="0"/>
          <w:numId w:val="8"/>
        </w:numPr>
        <w:shd w:val="clear" w:color="auto" w:fill="FFFFFF"/>
        <w:spacing w:after="0" w:line="240" w:lineRule="auto"/>
        <w:rPr>
          <w:ins w:id="350" w:author="Unknown"/>
          <w:rFonts w:ascii="Arial" w:eastAsia="Times New Roman" w:hAnsi="Arial" w:cs="Arial"/>
          <w:color w:val="3A3A3A"/>
          <w:sz w:val="20"/>
          <w:szCs w:val="20"/>
        </w:rPr>
      </w:pPr>
      <w:ins w:id="351" w:author="Unknown">
        <w:r w:rsidRPr="00A108E0">
          <w:rPr>
            <w:rFonts w:ascii="Arial" w:eastAsia="Times New Roman" w:hAnsi="Arial" w:cs="Arial"/>
            <w:color w:val="3A3A3A"/>
            <w:sz w:val="20"/>
            <w:szCs w:val="20"/>
          </w:rPr>
          <w:t>Any impediments (roadblocks)?</w:t>
        </w:r>
      </w:ins>
    </w:p>
    <w:p w:rsidR="00A108E0" w:rsidRPr="00A108E0" w:rsidRDefault="00A108E0" w:rsidP="00A108E0">
      <w:pPr>
        <w:shd w:val="clear" w:color="auto" w:fill="FFFFFF"/>
        <w:spacing w:after="336" w:line="240" w:lineRule="auto"/>
        <w:rPr>
          <w:ins w:id="352" w:author="Unknown"/>
          <w:rFonts w:ascii="Arial" w:eastAsia="Times New Roman" w:hAnsi="Arial" w:cs="Arial"/>
          <w:color w:val="3A3A3A"/>
          <w:sz w:val="20"/>
          <w:szCs w:val="20"/>
        </w:rPr>
      </w:pPr>
      <w:ins w:id="353" w:author="Unknown">
        <w:r w:rsidRPr="00A108E0">
          <w:rPr>
            <w:rFonts w:ascii="Arial" w:eastAsia="Times New Roman" w:hAnsi="Arial" w:cs="Arial"/>
            <w:color w:val="3A3A3A"/>
            <w:sz w:val="20"/>
            <w:szCs w:val="20"/>
          </w:rPr>
          <w:t>It is the Scrum master who facilitates this meeting. In case, any team member is facing any kind of difficulties, the scrum master follows up to get it resolved. In Stand ups, the board is also reviewed and in itself shows the progress of the team.</w:t>
        </w:r>
      </w:ins>
    </w:p>
    <w:p w:rsidR="00A108E0" w:rsidRPr="00A108E0" w:rsidRDefault="00A108E0" w:rsidP="00A108E0">
      <w:pPr>
        <w:shd w:val="clear" w:color="auto" w:fill="FFFFFF"/>
        <w:spacing w:after="0" w:line="288" w:lineRule="atLeast"/>
        <w:outlineLvl w:val="3"/>
        <w:rPr>
          <w:ins w:id="354" w:author="Unknown"/>
          <w:rFonts w:ascii="Arial" w:eastAsia="Times New Roman" w:hAnsi="Arial" w:cs="Arial"/>
          <w:color w:val="3A3A3A"/>
          <w:sz w:val="27"/>
          <w:szCs w:val="27"/>
        </w:rPr>
      </w:pPr>
      <w:ins w:id="355" w:author="Unknown">
        <w:r w:rsidRPr="00A108E0">
          <w:rPr>
            <w:rFonts w:ascii="Arial" w:eastAsia="Times New Roman" w:hAnsi="Arial" w:cs="Arial"/>
            <w:color w:val="FF6600"/>
            <w:sz w:val="27"/>
            <w:szCs w:val="27"/>
            <w:bdr w:val="none" w:sz="0" w:space="0" w:color="auto" w:frame="1"/>
          </w:rPr>
          <w:t>#4) Review Meeting</w:t>
        </w:r>
      </w:ins>
    </w:p>
    <w:p w:rsidR="00A108E0" w:rsidRPr="00A108E0" w:rsidRDefault="00A108E0" w:rsidP="00A108E0">
      <w:pPr>
        <w:shd w:val="clear" w:color="auto" w:fill="FFFFFF"/>
        <w:spacing w:after="336" w:line="240" w:lineRule="auto"/>
        <w:rPr>
          <w:ins w:id="356" w:author="Unknown"/>
          <w:rFonts w:ascii="Arial" w:eastAsia="Times New Roman" w:hAnsi="Arial" w:cs="Arial"/>
          <w:color w:val="3A3A3A"/>
          <w:sz w:val="20"/>
          <w:szCs w:val="20"/>
        </w:rPr>
      </w:pPr>
      <w:ins w:id="357" w:author="Unknown">
        <w:r w:rsidRPr="00A108E0">
          <w:rPr>
            <w:rFonts w:ascii="Arial" w:eastAsia="Times New Roman" w:hAnsi="Arial" w:cs="Arial"/>
            <w:color w:val="3A3A3A"/>
            <w:sz w:val="20"/>
            <w:szCs w:val="20"/>
          </w:rPr>
          <w:t>At the end of every sprint cycle, the SCRUM team meets again and demonstrates the implemented user stories to the product owner. The product owner may cross verify the stories as per its acceptance criteria. It’s again the responsibility of the Scrum master to preside over this meeting.</w:t>
        </w:r>
      </w:ins>
    </w:p>
    <w:p w:rsidR="00A108E0" w:rsidRPr="00A108E0" w:rsidRDefault="00A108E0" w:rsidP="00A108E0">
      <w:pPr>
        <w:shd w:val="clear" w:color="auto" w:fill="FFFFFF"/>
        <w:spacing w:after="336" w:line="240" w:lineRule="auto"/>
        <w:rPr>
          <w:ins w:id="358" w:author="Unknown"/>
          <w:rFonts w:ascii="Arial" w:eastAsia="Times New Roman" w:hAnsi="Arial" w:cs="Arial"/>
          <w:color w:val="3A3A3A"/>
          <w:sz w:val="20"/>
          <w:szCs w:val="20"/>
        </w:rPr>
      </w:pPr>
      <w:ins w:id="359" w:author="Unknown">
        <w:r w:rsidRPr="00A108E0">
          <w:rPr>
            <w:rFonts w:ascii="Arial" w:eastAsia="Times New Roman" w:hAnsi="Arial" w:cs="Arial"/>
            <w:color w:val="3A3A3A"/>
            <w:sz w:val="20"/>
            <w:szCs w:val="20"/>
          </w:rPr>
          <w:t>Also in the SCRUM tool, the Sprint is closed and the tasks are marked done.</w:t>
        </w:r>
      </w:ins>
    </w:p>
    <w:p w:rsidR="00A108E0" w:rsidRPr="00A108E0" w:rsidRDefault="00A108E0" w:rsidP="00A108E0">
      <w:pPr>
        <w:shd w:val="clear" w:color="auto" w:fill="FFFFFF"/>
        <w:spacing w:after="0" w:line="288" w:lineRule="atLeast"/>
        <w:outlineLvl w:val="3"/>
        <w:rPr>
          <w:ins w:id="360" w:author="Unknown"/>
          <w:rFonts w:ascii="Arial" w:eastAsia="Times New Roman" w:hAnsi="Arial" w:cs="Arial"/>
          <w:color w:val="3A3A3A"/>
          <w:sz w:val="27"/>
          <w:szCs w:val="27"/>
        </w:rPr>
      </w:pPr>
      <w:ins w:id="361" w:author="Unknown">
        <w:r w:rsidRPr="00A108E0">
          <w:rPr>
            <w:rFonts w:ascii="Arial" w:eastAsia="Times New Roman" w:hAnsi="Arial" w:cs="Arial"/>
            <w:color w:val="FF6600"/>
            <w:sz w:val="27"/>
            <w:szCs w:val="27"/>
            <w:bdr w:val="none" w:sz="0" w:space="0" w:color="auto" w:frame="1"/>
          </w:rPr>
          <w:t>#5) Retrospective Meeting</w:t>
        </w:r>
      </w:ins>
    </w:p>
    <w:p w:rsidR="00A108E0" w:rsidRPr="00A108E0" w:rsidRDefault="00A108E0" w:rsidP="00A108E0">
      <w:pPr>
        <w:shd w:val="clear" w:color="auto" w:fill="FFFFFF"/>
        <w:spacing w:after="336" w:line="240" w:lineRule="auto"/>
        <w:rPr>
          <w:ins w:id="362" w:author="Unknown"/>
          <w:rFonts w:ascii="Arial" w:eastAsia="Times New Roman" w:hAnsi="Arial" w:cs="Arial"/>
          <w:color w:val="3A3A3A"/>
          <w:sz w:val="20"/>
          <w:szCs w:val="20"/>
        </w:rPr>
      </w:pPr>
      <w:ins w:id="363" w:author="Unknown">
        <w:r w:rsidRPr="00A108E0">
          <w:rPr>
            <w:rFonts w:ascii="Arial" w:eastAsia="Times New Roman" w:hAnsi="Arial" w:cs="Arial"/>
            <w:color w:val="3A3A3A"/>
            <w:sz w:val="20"/>
            <w:szCs w:val="20"/>
          </w:rPr>
          <w:t>The retrospective meeting happens after the review meeting.</w:t>
        </w:r>
      </w:ins>
    </w:p>
    <w:p w:rsidR="00A108E0" w:rsidRPr="00A108E0" w:rsidRDefault="00A108E0" w:rsidP="00A108E0">
      <w:pPr>
        <w:shd w:val="clear" w:color="auto" w:fill="FFFFFF"/>
        <w:spacing w:after="336" w:line="240" w:lineRule="auto"/>
        <w:rPr>
          <w:ins w:id="364" w:author="Unknown"/>
          <w:rFonts w:ascii="Arial" w:eastAsia="Times New Roman" w:hAnsi="Arial" w:cs="Arial"/>
          <w:color w:val="3A3A3A"/>
          <w:sz w:val="20"/>
          <w:szCs w:val="20"/>
        </w:rPr>
      </w:pPr>
      <w:ins w:id="365" w:author="Unknown">
        <w:r w:rsidRPr="00A108E0">
          <w:rPr>
            <w:rFonts w:ascii="Arial" w:eastAsia="Times New Roman" w:hAnsi="Arial" w:cs="Arial"/>
            <w:color w:val="3A3A3A"/>
            <w:sz w:val="20"/>
            <w:szCs w:val="20"/>
          </w:rPr>
          <w:t>The SCRUM team meets, discusses &amp; document the following points:</w:t>
        </w:r>
      </w:ins>
    </w:p>
    <w:p w:rsidR="00A108E0" w:rsidRPr="00A108E0" w:rsidRDefault="00A108E0" w:rsidP="00A108E0">
      <w:pPr>
        <w:numPr>
          <w:ilvl w:val="0"/>
          <w:numId w:val="9"/>
        </w:numPr>
        <w:shd w:val="clear" w:color="auto" w:fill="FFFFFF"/>
        <w:spacing w:after="0" w:line="240" w:lineRule="auto"/>
        <w:rPr>
          <w:ins w:id="366" w:author="Unknown"/>
          <w:rFonts w:ascii="Arial" w:eastAsia="Times New Roman" w:hAnsi="Arial" w:cs="Arial"/>
          <w:color w:val="3A3A3A"/>
          <w:sz w:val="20"/>
          <w:szCs w:val="20"/>
        </w:rPr>
      </w:pPr>
      <w:ins w:id="367" w:author="Unknown">
        <w:r w:rsidRPr="00A108E0">
          <w:rPr>
            <w:rFonts w:ascii="Arial" w:eastAsia="Times New Roman" w:hAnsi="Arial" w:cs="Arial"/>
            <w:color w:val="3A3A3A"/>
            <w:sz w:val="20"/>
            <w:szCs w:val="20"/>
          </w:rPr>
          <w:t>What went well during the Sprint (Best practices)?</w:t>
        </w:r>
      </w:ins>
    </w:p>
    <w:p w:rsidR="00A108E0" w:rsidRPr="00A108E0" w:rsidRDefault="00A108E0" w:rsidP="00A108E0">
      <w:pPr>
        <w:numPr>
          <w:ilvl w:val="0"/>
          <w:numId w:val="9"/>
        </w:numPr>
        <w:shd w:val="clear" w:color="auto" w:fill="FFFFFF"/>
        <w:spacing w:after="0" w:line="240" w:lineRule="auto"/>
        <w:rPr>
          <w:ins w:id="368" w:author="Unknown"/>
          <w:rFonts w:ascii="Arial" w:eastAsia="Times New Roman" w:hAnsi="Arial" w:cs="Arial"/>
          <w:color w:val="3A3A3A"/>
          <w:sz w:val="20"/>
          <w:szCs w:val="20"/>
        </w:rPr>
      </w:pPr>
      <w:ins w:id="369" w:author="Unknown">
        <w:r w:rsidRPr="00A108E0">
          <w:rPr>
            <w:rFonts w:ascii="Arial" w:eastAsia="Times New Roman" w:hAnsi="Arial" w:cs="Arial"/>
            <w:color w:val="3A3A3A"/>
            <w:sz w:val="20"/>
            <w:szCs w:val="20"/>
          </w:rPr>
          <w:t>What did not go well in the Sprint?</w:t>
        </w:r>
      </w:ins>
    </w:p>
    <w:p w:rsidR="00A108E0" w:rsidRPr="00A108E0" w:rsidRDefault="00A108E0" w:rsidP="00A108E0">
      <w:pPr>
        <w:numPr>
          <w:ilvl w:val="0"/>
          <w:numId w:val="9"/>
        </w:numPr>
        <w:shd w:val="clear" w:color="auto" w:fill="FFFFFF"/>
        <w:spacing w:after="0" w:line="240" w:lineRule="auto"/>
        <w:rPr>
          <w:ins w:id="370" w:author="Unknown"/>
          <w:rFonts w:ascii="Arial" w:eastAsia="Times New Roman" w:hAnsi="Arial" w:cs="Arial"/>
          <w:color w:val="3A3A3A"/>
          <w:sz w:val="20"/>
          <w:szCs w:val="20"/>
        </w:rPr>
      </w:pPr>
      <w:ins w:id="371" w:author="Unknown">
        <w:r w:rsidRPr="00A108E0">
          <w:rPr>
            <w:rFonts w:ascii="Arial" w:eastAsia="Times New Roman" w:hAnsi="Arial" w:cs="Arial"/>
            <w:color w:val="3A3A3A"/>
            <w:sz w:val="20"/>
            <w:szCs w:val="20"/>
          </w:rPr>
          <w:t>Lessons learned</w:t>
        </w:r>
      </w:ins>
    </w:p>
    <w:p w:rsidR="00A108E0" w:rsidRPr="00A108E0" w:rsidRDefault="00A108E0" w:rsidP="00A108E0">
      <w:pPr>
        <w:numPr>
          <w:ilvl w:val="0"/>
          <w:numId w:val="9"/>
        </w:numPr>
        <w:shd w:val="clear" w:color="auto" w:fill="FFFFFF"/>
        <w:spacing w:after="0" w:line="240" w:lineRule="auto"/>
        <w:rPr>
          <w:ins w:id="372" w:author="Unknown"/>
          <w:rFonts w:ascii="Arial" w:eastAsia="Times New Roman" w:hAnsi="Arial" w:cs="Arial"/>
          <w:color w:val="3A3A3A"/>
          <w:sz w:val="20"/>
          <w:szCs w:val="20"/>
        </w:rPr>
      </w:pPr>
      <w:ins w:id="373" w:author="Unknown">
        <w:r w:rsidRPr="00A108E0">
          <w:rPr>
            <w:rFonts w:ascii="Arial" w:eastAsia="Times New Roman" w:hAnsi="Arial" w:cs="Arial"/>
            <w:color w:val="3A3A3A"/>
            <w:sz w:val="20"/>
            <w:szCs w:val="20"/>
          </w:rPr>
          <w:t>Action Items.</w:t>
        </w:r>
      </w:ins>
    </w:p>
    <w:p w:rsidR="00A108E0" w:rsidRPr="00A108E0" w:rsidRDefault="00A108E0" w:rsidP="00A108E0">
      <w:pPr>
        <w:shd w:val="clear" w:color="auto" w:fill="FFFFFF"/>
        <w:spacing w:after="336" w:line="240" w:lineRule="auto"/>
        <w:rPr>
          <w:ins w:id="374" w:author="Unknown"/>
          <w:rFonts w:ascii="Arial" w:eastAsia="Times New Roman" w:hAnsi="Arial" w:cs="Arial"/>
          <w:color w:val="3A3A3A"/>
          <w:sz w:val="20"/>
          <w:szCs w:val="20"/>
        </w:rPr>
      </w:pPr>
      <w:ins w:id="375" w:author="Unknown">
        <w:r w:rsidRPr="00A108E0">
          <w:rPr>
            <w:rFonts w:ascii="Arial" w:eastAsia="Times New Roman" w:hAnsi="Arial" w:cs="Arial"/>
            <w:color w:val="3A3A3A"/>
            <w:sz w:val="20"/>
            <w:szCs w:val="20"/>
          </w:rPr>
          <w:t>The Scrum team should continue to follow the best practice, ignore the “not best practices” and implement the lessons learned during the consequent sprints. The retrospective meeting helps to implement the continuous improvement of the SCRUM process.</w:t>
        </w:r>
      </w:ins>
    </w:p>
    <w:p w:rsidR="00A108E0" w:rsidRPr="00A108E0" w:rsidRDefault="00A108E0" w:rsidP="00A108E0">
      <w:pPr>
        <w:shd w:val="clear" w:color="auto" w:fill="FFFFFF"/>
        <w:spacing w:after="0" w:line="288" w:lineRule="atLeast"/>
        <w:outlineLvl w:val="2"/>
        <w:rPr>
          <w:ins w:id="376" w:author="Unknown"/>
          <w:rFonts w:ascii="Arial" w:eastAsia="Times New Roman" w:hAnsi="Arial" w:cs="Arial"/>
          <w:color w:val="3A3A3A"/>
          <w:sz w:val="30"/>
          <w:szCs w:val="30"/>
        </w:rPr>
      </w:pPr>
      <w:ins w:id="377" w:author="Unknown">
        <w:r w:rsidRPr="00A108E0">
          <w:rPr>
            <w:rFonts w:ascii="Arial" w:eastAsia="Times New Roman" w:hAnsi="Arial" w:cs="Arial"/>
            <w:color w:val="3A3A3A"/>
            <w:sz w:val="30"/>
            <w:szCs w:val="30"/>
            <w:bdr w:val="none" w:sz="0" w:space="0" w:color="auto" w:frame="1"/>
          </w:rPr>
          <w:lastRenderedPageBreak/>
          <w:t>How the Process is done? An Example!</w:t>
        </w:r>
      </w:ins>
    </w:p>
    <w:p w:rsidR="00A108E0" w:rsidRPr="00A108E0" w:rsidRDefault="00A108E0" w:rsidP="00A108E0">
      <w:pPr>
        <w:shd w:val="clear" w:color="auto" w:fill="FFFFFF"/>
        <w:spacing w:after="336" w:line="240" w:lineRule="auto"/>
        <w:rPr>
          <w:ins w:id="378" w:author="Unknown"/>
          <w:rFonts w:ascii="Arial" w:eastAsia="Times New Roman" w:hAnsi="Arial" w:cs="Arial"/>
          <w:color w:val="3A3A3A"/>
          <w:sz w:val="20"/>
          <w:szCs w:val="20"/>
        </w:rPr>
      </w:pPr>
      <w:ins w:id="379" w:author="Unknown">
        <w:r w:rsidRPr="00A108E0">
          <w:rPr>
            <w:rFonts w:ascii="Arial" w:eastAsia="Times New Roman" w:hAnsi="Arial" w:cs="Arial"/>
            <w:color w:val="3A3A3A"/>
            <w:sz w:val="20"/>
            <w:szCs w:val="20"/>
          </w:rPr>
          <w:t>Having read about the technical jargons of SCRUM. let me try to demonstrate the whole process with an example.</w:t>
        </w:r>
      </w:ins>
    </w:p>
    <w:p w:rsidR="00A108E0" w:rsidRPr="00A108E0" w:rsidRDefault="00A108E0" w:rsidP="00A108E0">
      <w:pPr>
        <w:shd w:val="clear" w:color="auto" w:fill="FFFFFF"/>
        <w:spacing w:after="0" w:line="240" w:lineRule="auto"/>
        <w:rPr>
          <w:ins w:id="380" w:author="Unknown"/>
          <w:rFonts w:ascii="Arial" w:eastAsia="Times New Roman" w:hAnsi="Arial" w:cs="Arial"/>
          <w:color w:val="3A3A3A"/>
          <w:sz w:val="20"/>
          <w:szCs w:val="20"/>
        </w:rPr>
      </w:pPr>
      <w:ins w:id="381" w:author="Unknown">
        <w:r w:rsidRPr="00A108E0">
          <w:rPr>
            <w:rFonts w:ascii="Arial" w:eastAsia="Times New Roman" w:hAnsi="Arial" w:cs="Arial"/>
            <w:b/>
            <w:bCs/>
            <w:color w:val="3A3A3A"/>
            <w:sz w:val="20"/>
            <w:u w:val="single"/>
          </w:rPr>
          <w:t>Example:</w:t>
        </w:r>
      </w:ins>
    </w:p>
    <w:p w:rsidR="00A108E0" w:rsidRPr="00A108E0" w:rsidRDefault="00A108E0" w:rsidP="00A108E0">
      <w:pPr>
        <w:shd w:val="clear" w:color="auto" w:fill="FFFFFF"/>
        <w:spacing w:after="0" w:line="240" w:lineRule="auto"/>
        <w:rPr>
          <w:ins w:id="382" w:author="Unknown"/>
          <w:rFonts w:ascii="Arial" w:eastAsia="Times New Roman" w:hAnsi="Arial" w:cs="Arial"/>
          <w:color w:val="3A3A3A"/>
          <w:sz w:val="20"/>
          <w:szCs w:val="20"/>
        </w:rPr>
      </w:pPr>
      <w:ins w:id="383" w:author="Unknown">
        <w:r w:rsidRPr="00A108E0">
          <w:rPr>
            <w:rFonts w:ascii="Arial" w:eastAsia="Times New Roman" w:hAnsi="Arial" w:cs="Arial"/>
            <w:b/>
            <w:bCs/>
            <w:color w:val="3A3A3A"/>
            <w:sz w:val="20"/>
          </w:rPr>
          <w:t>Step #1</w:t>
        </w:r>
        <w:r w:rsidRPr="00A108E0">
          <w:rPr>
            <w:rFonts w:ascii="Arial" w:eastAsia="Times New Roman" w:hAnsi="Arial" w:cs="Arial"/>
            <w:color w:val="3A3A3A"/>
            <w:sz w:val="20"/>
            <w:szCs w:val="20"/>
          </w:rPr>
          <w:t>: Let’s have a SCRUM team of 9 people comprising of 1 product owner, 1 Scrum master, 2 testers, 4 developers and 1 DBA.</w:t>
        </w:r>
      </w:ins>
    </w:p>
    <w:p w:rsidR="00A108E0" w:rsidRPr="00A108E0" w:rsidRDefault="00A108E0" w:rsidP="00A108E0">
      <w:pPr>
        <w:shd w:val="clear" w:color="auto" w:fill="FFFFFF"/>
        <w:spacing w:after="0" w:line="240" w:lineRule="auto"/>
        <w:rPr>
          <w:ins w:id="384" w:author="Unknown"/>
          <w:rFonts w:ascii="Arial" w:eastAsia="Times New Roman" w:hAnsi="Arial" w:cs="Arial"/>
          <w:color w:val="3A3A3A"/>
          <w:sz w:val="20"/>
          <w:szCs w:val="20"/>
        </w:rPr>
      </w:pPr>
      <w:ins w:id="385" w:author="Unknown">
        <w:r w:rsidRPr="00A108E0">
          <w:rPr>
            <w:rFonts w:ascii="Arial" w:eastAsia="Times New Roman" w:hAnsi="Arial" w:cs="Arial"/>
            <w:b/>
            <w:bCs/>
            <w:color w:val="3A3A3A"/>
            <w:sz w:val="20"/>
          </w:rPr>
          <w:t>Step #2</w:t>
        </w:r>
        <w:r w:rsidRPr="00A108E0">
          <w:rPr>
            <w:rFonts w:ascii="Arial" w:eastAsia="Times New Roman" w:hAnsi="Arial" w:cs="Arial"/>
            <w:color w:val="3A3A3A"/>
            <w:sz w:val="20"/>
            <w:szCs w:val="20"/>
          </w:rPr>
          <w:t>: The Sprint is decided to follow a 4 weeks cycle. So we have 1-month Sprint starting 5th June to 4</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of July.</w:t>
        </w:r>
      </w:ins>
    </w:p>
    <w:p w:rsidR="00A108E0" w:rsidRPr="00A108E0" w:rsidRDefault="00A108E0" w:rsidP="00A108E0">
      <w:pPr>
        <w:shd w:val="clear" w:color="auto" w:fill="FFFFFF"/>
        <w:spacing w:after="0" w:line="240" w:lineRule="auto"/>
        <w:rPr>
          <w:ins w:id="386" w:author="Unknown"/>
          <w:rFonts w:ascii="Arial" w:eastAsia="Times New Roman" w:hAnsi="Arial" w:cs="Arial"/>
          <w:color w:val="3A3A3A"/>
          <w:sz w:val="20"/>
          <w:szCs w:val="20"/>
        </w:rPr>
      </w:pPr>
      <w:ins w:id="387" w:author="Unknown">
        <w:r w:rsidRPr="00A108E0">
          <w:rPr>
            <w:rFonts w:ascii="Arial" w:eastAsia="Times New Roman" w:hAnsi="Arial" w:cs="Arial"/>
            <w:b/>
            <w:bCs/>
            <w:color w:val="3A3A3A"/>
            <w:sz w:val="20"/>
          </w:rPr>
          <w:t>Step #3</w:t>
        </w:r>
        <w:r w:rsidRPr="00A108E0">
          <w:rPr>
            <w:rFonts w:ascii="Arial" w:eastAsia="Times New Roman" w:hAnsi="Arial" w:cs="Arial"/>
            <w:color w:val="3A3A3A"/>
            <w:sz w:val="20"/>
            <w:szCs w:val="20"/>
          </w:rPr>
          <w:t>: The Product Owner has the prioritized list of user stories in the product backlog.</w:t>
        </w:r>
      </w:ins>
    </w:p>
    <w:p w:rsidR="00A108E0" w:rsidRPr="00A108E0" w:rsidRDefault="00A108E0" w:rsidP="00A108E0">
      <w:pPr>
        <w:shd w:val="clear" w:color="auto" w:fill="FFFFFF"/>
        <w:spacing w:after="0" w:line="240" w:lineRule="auto"/>
        <w:rPr>
          <w:ins w:id="388" w:author="Unknown"/>
          <w:rFonts w:ascii="Arial" w:eastAsia="Times New Roman" w:hAnsi="Arial" w:cs="Arial"/>
          <w:color w:val="3A3A3A"/>
          <w:sz w:val="20"/>
          <w:szCs w:val="20"/>
        </w:rPr>
      </w:pPr>
      <w:ins w:id="389" w:author="Unknown">
        <w:r w:rsidRPr="00A108E0">
          <w:rPr>
            <w:rFonts w:ascii="Arial" w:eastAsia="Times New Roman" w:hAnsi="Arial" w:cs="Arial"/>
            <w:b/>
            <w:bCs/>
            <w:color w:val="3A3A3A"/>
            <w:sz w:val="20"/>
          </w:rPr>
          <w:t>Step #4:</w:t>
        </w:r>
        <w:r w:rsidRPr="00A108E0">
          <w:rPr>
            <w:rFonts w:ascii="Arial" w:eastAsia="Times New Roman" w:hAnsi="Arial" w:cs="Arial"/>
            <w:color w:val="3A3A3A"/>
            <w:sz w:val="20"/>
            <w:szCs w:val="20"/>
          </w:rPr>
          <w:t> The team decides to meet on 4</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June for the “Pre Planning” meeting.</w:t>
        </w:r>
      </w:ins>
    </w:p>
    <w:p w:rsidR="00A108E0" w:rsidRPr="00A108E0" w:rsidRDefault="00A108E0" w:rsidP="00A108E0">
      <w:pPr>
        <w:numPr>
          <w:ilvl w:val="0"/>
          <w:numId w:val="10"/>
        </w:numPr>
        <w:shd w:val="clear" w:color="auto" w:fill="FFFFFF"/>
        <w:spacing w:after="0" w:line="240" w:lineRule="auto"/>
        <w:rPr>
          <w:ins w:id="390" w:author="Unknown"/>
          <w:rFonts w:ascii="Arial" w:eastAsia="Times New Roman" w:hAnsi="Arial" w:cs="Arial"/>
          <w:color w:val="3A3A3A"/>
          <w:sz w:val="20"/>
          <w:szCs w:val="20"/>
        </w:rPr>
      </w:pPr>
      <w:ins w:id="391" w:author="Unknown">
        <w:r w:rsidRPr="00A108E0">
          <w:rPr>
            <w:rFonts w:ascii="Arial" w:eastAsia="Times New Roman" w:hAnsi="Arial" w:cs="Arial"/>
            <w:color w:val="3A3A3A"/>
            <w:sz w:val="20"/>
            <w:szCs w:val="20"/>
          </w:rPr>
          <w:t>The product owner takes 1 story from the product backlog, describes it and leaves it to the team to brainstorm on it.</w:t>
        </w:r>
      </w:ins>
    </w:p>
    <w:p w:rsidR="00A108E0" w:rsidRPr="00A108E0" w:rsidRDefault="00A108E0" w:rsidP="00A108E0">
      <w:pPr>
        <w:numPr>
          <w:ilvl w:val="0"/>
          <w:numId w:val="10"/>
        </w:numPr>
        <w:shd w:val="clear" w:color="auto" w:fill="FFFFFF"/>
        <w:spacing w:after="0" w:line="240" w:lineRule="auto"/>
        <w:rPr>
          <w:ins w:id="392" w:author="Unknown"/>
          <w:rFonts w:ascii="Arial" w:eastAsia="Times New Roman" w:hAnsi="Arial" w:cs="Arial"/>
          <w:color w:val="3A3A3A"/>
          <w:sz w:val="20"/>
          <w:szCs w:val="20"/>
        </w:rPr>
      </w:pPr>
      <w:ins w:id="393" w:author="Unknown">
        <w:r w:rsidRPr="00A108E0">
          <w:rPr>
            <w:rFonts w:ascii="Arial" w:eastAsia="Times New Roman" w:hAnsi="Arial" w:cs="Arial"/>
            <w:color w:val="3A3A3A"/>
            <w:sz w:val="20"/>
            <w:szCs w:val="20"/>
          </w:rPr>
          <w:t>The entire team discusses and communicates directly to the product owner to have clearly understood the user story.</w:t>
        </w:r>
      </w:ins>
    </w:p>
    <w:p w:rsidR="00A108E0" w:rsidRPr="00A108E0" w:rsidRDefault="00A108E0" w:rsidP="00A108E0">
      <w:pPr>
        <w:numPr>
          <w:ilvl w:val="0"/>
          <w:numId w:val="10"/>
        </w:numPr>
        <w:shd w:val="clear" w:color="auto" w:fill="FFFFFF"/>
        <w:spacing w:after="0" w:line="240" w:lineRule="auto"/>
        <w:rPr>
          <w:ins w:id="394" w:author="Unknown"/>
          <w:rFonts w:ascii="Arial" w:eastAsia="Times New Roman" w:hAnsi="Arial" w:cs="Arial"/>
          <w:color w:val="3A3A3A"/>
          <w:sz w:val="20"/>
          <w:szCs w:val="20"/>
        </w:rPr>
      </w:pPr>
      <w:ins w:id="395" w:author="Unknown">
        <w:r w:rsidRPr="00A108E0">
          <w:rPr>
            <w:rFonts w:ascii="Arial" w:eastAsia="Times New Roman" w:hAnsi="Arial" w:cs="Arial"/>
            <w:color w:val="3A3A3A"/>
            <w:sz w:val="20"/>
            <w:szCs w:val="20"/>
          </w:rPr>
          <w:t>In a similar way, various other user stories are taken. If possible, the team can go ahead and size the stories as well.</w:t>
        </w:r>
      </w:ins>
    </w:p>
    <w:p w:rsidR="00A108E0" w:rsidRPr="00A108E0" w:rsidRDefault="00A108E0" w:rsidP="00A108E0">
      <w:pPr>
        <w:shd w:val="clear" w:color="auto" w:fill="FFFFFF"/>
        <w:spacing w:after="336" w:line="240" w:lineRule="auto"/>
        <w:rPr>
          <w:ins w:id="396" w:author="Unknown"/>
          <w:rFonts w:ascii="Arial" w:eastAsia="Times New Roman" w:hAnsi="Arial" w:cs="Arial"/>
          <w:color w:val="3A3A3A"/>
          <w:sz w:val="20"/>
          <w:szCs w:val="20"/>
        </w:rPr>
      </w:pPr>
      <w:ins w:id="397" w:author="Unknown">
        <w:r w:rsidRPr="00A108E0">
          <w:rPr>
            <w:rFonts w:ascii="Arial" w:eastAsia="Times New Roman" w:hAnsi="Arial" w:cs="Arial"/>
            <w:color w:val="3A3A3A"/>
            <w:sz w:val="20"/>
            <w:szCs w:val="20"/>
          </w:rPr>
          <w:t>After all the discussion, Individual team members go back to their workstations and</w:t>
        </w:r>
      </w:ins>
    </w:p>
    <w:p w:rsidR="00A108E0" w:rsidRPr="00A108E0" w:rsidRDefault="00A108E0" w:rsidP="00A108E0">
      <w:pPr>
        <w:numPr>
          <w:ilvl w:val="0"/>
          <w:numId w:val="11"/>
        </w:numPr>
        <w:shd w:val="clear" w:color="auto" w:fill="FFFFFF"/>
        <w:spacing w:after="0" w:line="240" w:lineRule="auto"/>
        <w:rPr>
          <w:ins w:id="398" w:author="Unknown"/>
          <w:rFonts w:ascii="Arial" w:eastAsia="Times New Roman" w:hAnsi="Arial" w:cs="Arial"/>
          <w:color w:val="3A3A3A"/>
          <w:sz w:val="20"/>
          <w:szCs w:val="20"/>
        </w:rPr>
      </w:pPr>
      <w:ins w:id="399" w:author="Unknown">
        <w:r w:rsidRPr="00A108E0">
          <w:rPr>
            <w:rFonts w:ascii="Arial" w:eastAsia="Times New Roman" w:hAnsi="Arial" w:cs="Arial"/>
            <w:color w:val="3A3A3A"/>
            <w:sz w:val="20"/>
            <w:szCs w:val="20"/>
          </w:rPr>
          <w:t>Identify their individual tasks for each story.</w:t>
        </w:r>
      </w:ins>
    </w:p>
    <w:p w:rsidR="00A108E0" w:rsidRPr="00A108E0" w:rsidRDefault="00A108E0" w:rsidP="00A108E0">
      <w:pPr>
        <w:numPr>
          <w:ilvl w:val="0"/>
          <w:numId w:val="11"/>
        </w:numPr>
        <w:shd w:val="clear" w:color="auto" w:fill="FFFFFF"/>
        <w:spacing w:after="0" w:line="240" w:lineRule="auto"/>
        <w:rPr>
          <w:ins w:id="400" w:author="Unknown"/>
          <w:rFonts w:ascii="Arial" w:eastAsia="Times New Roman" w:hAnsi="Arial" w:cs="Arial"/>
          <w:color w:val="3A3A3A"/>
          <w:sz w:val="20"/>
          <w:szCs w:val="20"/>
        </w:rPr>
      </w:pPr>
      <w:ins w:id="401" w:author="Unknown">
        <w:r w:rsidRPr="00A108E0">
          <w:rPr>
            <w:rFonts w:ascii="Arial" w:eastAsia="Times New Roman" w:hAnsi="Arial" w:cs="Arial"/>
            <w:color w:val="3A3A3A"/>
            <w:sz w:val="20"/>
            <w:szCs w:val="20"/>
          </w:rPr>
          <w:t>Calculate the exact number of hours on which they will be working. Let's check how the member concludes these hours.</w:t>
        </w:r>
      </w:ins>
    </w:p>
    <w:p w:rsidR="00A108E0" w:rsidRPr="00A108E0" w:rsidRDefault="00A108E0" w:rsidP="00A108E0">
      <w:pPr>
        <w:shd w:val="clear" w:color="auto" w:fill="FFFFFF"/>
        <w:spacing w:after="0" w:line="240" w:lineRule="auto"/>
        <w:rPr>
          <w:ins w:id="402" w:author="Unknown"/>
          <w:rFonts w:ascii="Arial" w:eastAsia="Times New Roman" w:hAnsi="Arial" w:cs="Arial"/>
          <w:color w:val="3A3A3A"/>
          <w:sz w:val="20"/>
          <w:szCs w:val="20"/>
        </w:rPr>
      </w:pPr>
      <w:ins w:id="403" w:author="Unknown">
        <w:r w:rsidRPr="00A108E0">
          <w:rPr>
            <w:rFonts w:ascii="Arial" w:eastAsia="Times New Roman" w:hAnsi="Arial" w:cs="Arial"/>
            <w:color w:val="3A3A3A"/>
            <w:sz w:val="20"/>
            <w:szCs w:val="20"/>
          </w:rPr>
          <w:t>Total number of working hours = 9</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Minus 1 hour for a break, minus 1 hour for meetings, minus 1 hour for emails, discussions, troubleshooting etc.</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So the actual working hours = 6.</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A total number of working days during the Sprint = 21 days.</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Total number of hours available = 21*6 = 126.</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The member is on leave for 2 days = 12 hours (This varies for each member, some may take leave and some may not.)</w:t>
        </w:r>
        <w:r w:rsidRPr="00A108E0">
          <w:rPr>
            <w:rFonts w:ascii="Arial" w:eastAsia="Times New Roman" w:hAnsi="Arial" w:cs="Arial"/>
            <w:color w:val="3A3A3A"/>
            <w:sz w:val="20"/>
            <w:szCs w:val="20"/>
          </w:rPr>
          <w:br/>
        </w:r>
        <w:r w:rsidRPr="00A108E0">
          <w:rPr>
            <w:rFonts w:ascii="Arial" w:eastAsia="Times New Roman" w:hAnsi="Arial" w:cs="Arial"/>
            <w:i/>
            <w:iCs/>
            <w:color w:val="3A3A3A"/>
            <w:sz w:val="20"/>
          </w:rPr>
          <w:t>Number of actual hours = 126 – 12 = 114 hours.</w:t>
        </w:r>
      </w:ins>
    </w:p>
    <w:p w:rsidR="00A108E0" w:rsidRPr="00A108E0" w:rsidRDefault="00A108E0" w:rsidP="00A108E0">
      <w:pPr>
        <w:shd w:val="clear" w:color="auto" w:fill="FFFFFF"/>
        <w:spacing w:after="336" w:line="240" w:lineRule="auto"/>
        <w:rPr>
          <w:ins w:id="404" w:author="Unknown"/>
          <w:rFonts w:ascii="Arial" w:eastAsia="Times New Roman" w:hAnsi="Arial" w:cs="Arial"/>
          <w:color w:val="3A3A3A"/>
          <w:sz w:val="20"/>
          <w:szCs w:val="20"/>
        </w:rPr>
      </w:pPr>
      <w:ins w:id="405" w:author="Unknown">
        <w:r w:rsidRPr="00A108E0">
          <w:rPr>
            <w:rFonts w:ascii="Arial" w:eastAsia="Times New Roman" w:hAnsi="Arial" w:cs="Arial"/>
            <w:color w:val="3A3A3A"/>
            <w:sz w:val="20"/>
            <w:szCs w:val="20"/>
          </w:rPr>
          <w:t>This means that the member will actually be available for 114 hours for this sprint. So he will break down his individual sprint task in such a way that a total of 114 hours is reached.</w:t>
        </w:r>
      </w:ins>
    </w:p>
    <w:p w:rsidR="00A108E0" w:rsidRPr="00A108E0" w:rsidRDefault="00A108E0" w:rsidP="00A108E0">
      <w:pPr>
        <w:shd w:val="clear" w:color="auto" w:fill="FFFFFF"/>
        <w:spacing w:after="0" w:line="240" w:lineRule="auto"/>
        <w:rPr>
          <w:ins w:id="406" w:author="Unknown"/>
          <w:rFonts w:ascii="Arial" w:eastAsia="Times New Roman" w:hAnsi="Arial" w:cs="Arial"/>
          <w:color w:val="3A3A3A"/>
          <w:sz w:val="20"/>
          <w:szCs w:val="20"/>
        </w:rPr>
      </w:pPr>
      <w:ins w:id="407" w:author="Unknown">
        <w:r w:rsidRPr="00A108E0">
          <w:rPr>
            <w:rFonts w:ascii="Arial" w:eastAsia="Times New Roman" w:hAnsi="Arial" w:cs="Arial"/>
            <w:b/>
            <w:bCs/>
            <w:color w:val="3A3A3A"/>
            <w:sz w:val="20"/>
          </w:rPr>
          <w:t>Step #5</w:t>
        </w:r>
        <w:r w:rsidRPr="00A108E0">
          <w:rPr>
            <w:rFonts w:ascii="Arial" w:eastAsia="Times New Roman" w:hAnsi="Arial" w:cs="Arial"/>
            <w:color w:val="3A3A3A"/>
            <w:sz w:val="20"/>
            <w:szCs w:val="20"/>
          </w:rPr>
          <w:t>: On the 5</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of June the entire Scrum team meets for the “Planning Meeting”.</w:t>
        </w:r>
      </w:ins>
    </w:p>
    <w:p w:rsidR="00A108E0" w:rsidRPr="00A108E0" w:rsidRDefault="00A108E0" w:rsidP="00A108E0">
      <w:pPr>
        <w:numPr>
          <w:ilvl w:val="0"/>
          <w:numId w:val="12"/>
        </w:numPr>
        <w:shd w:val="clear" w:color="auto" w:fill="FFFFFF"/>
        <w:spacing w:after="0" w:line="240" w:lineRule="auto"/>
        <w:rPr>
          <w:ins w:id="408" w:author="Unknown"/>
          <w:rFonts w:ascii="Arial" w:eastAsia="Times New Roman" w:hAnsi="Arial" w:cs="Arial"/>
          <w:color w:val="3A3A3A"/>
          <w:sz w:val="20"/>
          <w:szCs w:val="20"/>
        </w:rPr>
      </w:pPr>
      <w:ins w:id="409" w:author="Unknown">
        <w:r w:rsidRPr="00A108E0">
          <w:rPr>
            <w:rFonts w:ascii="Arial" w:eastAsia="Times New Roman" w:hAnsi="Arial" w:cs="Arial"/>
            <w:color w:val="3A3A3A"/>
            <w:sz w:val="20"/>
            <w:szCs w:val="20"/>
          </w:rPr>
          <w:t>The final verdict of the user story from the product backlog is done and the story is moved to the Sprint Backlog.</w:t>
        </w:r>
      </w:ins>
    </w:p>
    <w:p w:rsidR="00A108E0" w:rsidRPr="00A108E0" w:rsidRDefault="00A108E0" w:rsidP="00A108E0">
      <w:pPr>
        <w:numPr>
          <w:ilvl w:val="0"/>
          <w:numId w:val="12"/>
        </w:numPr>
        <w:shd w:val="clear" w:color="auto" w:fill="FFFFFF"/>
        <w:spacing w:after="0" w:line="240" w:lineRule="auto"/>
        <w:rPr>
          <w:ins w:id="410" w:author="Unknown"/>
          <w:rFonts w:ascii="Arial" w:eastAsia="Times New Roman" w:hAnsi="Arial" w:cs="Arial"/>
          <w:color w:val="3A3A3A"/>
          <w:sz w:val="20"/>
          <w:szCs w:val="20"/>
        </w:rPr>
      </w:pPr>
      <w:ins w:id="411" w:author="Unknown">
        <w:r w:rsidRPr="00A108E0">
          <w:rPr>
            <w:rFonts w:ascii="Arial" w:eastAsia="Times New Roman" w:hAnsi="Arial" w:cs="Arial"/>
            <w:color w:val="3A3A3A"/>
            <w:sz w:val="20"/>
            <w:szCs w:val="20"/>
          </w:rPr>
          <w:t>For each story, each team member declares their identified tasks, if required they can have a discussion on those tasks, can size or resize it (remember the Fibonacci series!!).</w:t>
        </w:r>
      </w:ins>
    </w:p>
    <w:p w:rsidR="00A108E0" w:rsidRPr="00A108E0" w:rsidRDefault="00A108E0" w:rsidP="00A108E0">
      <w:pPr>
        <w:numPr>
          <w:ilvl w:val="0"/>
          <w:numId w:val="12"/>
        </w:numPr>
        <w:shd w:val="clear" w:color="auto" w:fill="FFFFFF"/>
        <w:spacing w:after="0" w:line="240" w:lineRule="auto"/>
        <w:rPr>
          <w:ins w:id="412" w:author="Unknown"/>
          <w:rFonts w:ascii="Arial" w:eastAsia="Times New Roman" w:hAnsi="Arial" w:cs="Arial"/>
          <w:color w:val="3A3A3A"/>
          <w:sz w:val="20"/>
          <w:szCs w:val="20"/>
        </w:rPr>
      </w:pPr>
      <w:ins w:id="413" w:author="Unknown">
        <w:r w:rsidRPr="00A108E0">
          <w:rPr>
            <w:rFonts w:ascii="Arial" w:eastAsia="Times New Roman" w:hAnsi="Arial" w:cs="Arial"/>
            <w:color w:val="3A3A3A"/>
            <w:sz w:val="20"/>
            <w:szCs w:val="20"/>
          </w:rPr>
          <w:t>The Scrum master or the team enter their individual tasks along with their hours for each story in a tool.</w:t>
        </w:r>
      </w:ins>
    </w:p>
    <w:p w:rsidR="00A108E0" w:rsidRPr="00A108E0" w:rsidRDefault="00A108E0" w:rsidP="00A108E0">
      <w:pPr>
        <w:numPr>
          <w:ilvl w:val="0"/>
          <w:numId w:val="12"/>
        </w:numPr>
        <w:shd w:val="clear" w:color="auto" w:fill="FFFFFF"/>
        <w:spacing w:after="0" w:line="240" w:lineRule="auto"/>
        <w:rPr>
          <w:ins w:id="414" w:author="Unknown"/>
          <w:rFonts w:ascii="Arial" w:eastAsia="Times New Roman" w:hAnsi="Arial" w:cs="Arial"/>
          <w:color w:val="3A3A3A"/>
          <w:sz w:val="20"/>
          <w:szCs w:val="20"/>
        </w:rPr>
      </w:pPr>
      <w:ins w:id="415" w:author="Unknown">
        <w:r w:rsidRPr="00A108E0">
          <w:rPr>
            <w:rFonts w:ascii="Arial" w:eastAsia="Times New Roman" w:hAnsi="Arial" w:cs="Arial"/>
            <w:color w:val="3A3A3A"/>
            <w:sz w:val="20"/>
            <w:szCs w:val="20"/>
          </w:rPr>
          <w:t>After all the stories are completed, Scrum master notes the initial Velocity and formally starts the Sprint.</w:t>
        </w:r>
      </w:ins>
    </w:p>
    <w:p w:rsidR="00A108E0" w:rsidRPr="00A108E0" w:rsidRDefault="00A108E0" w:rsidP="00A108E0">
      <w:pPr>
        <w:shd w:val="clear" w:color="auto" w:fill="FFFFFF"/>
        <w:spacing w:after="0" w:line="240" w:lineRule="auto"/>
        <w:rPr>
          <w:ins w:id="416" w:author="Unknown"/>
          <w:rFonts w:ascii="Arial" w:eastAsia="Times New Roman" w:hAnsi="Arial" w:cs="Arial"/>
          <w:color w:val="3A3A3A"/>
          <w:sz w:val="20"/>
          <w:szCs w:val="20"/>
        </w:rPr>
      </w:pPr>
      <w:ins w:id="417" w:author="Unknown">
        <w:r w:rsidRPr="00A108E0">
          <w:rPr>
            <w:rFonts w:ascii="Arial" w:eastAsia="Times New Roman" w:hAnsi="Arial" w:cs="Arial"/>
            <w:b/>
            <w:bCs/>
            <w:color w:val="3A3A3A"/>
            <w:sz w:val="20"/>
          </w:rPr>
          <w:t>Step #6</w:t>
        </w:r>
        <w:r w:rsidRPr="00A108E0">
          <w:rPr>
            <w:rFonts w:ascii="Arial" w:eastAsia="Times New Roman" w:hAnsi="Arial" w:cs="Arial"/>
            <w:color w:val="3A3A3A"/>
            <w:sz w:val="20"/>
            <w:szCs w:val="20"/>
          </w:rPr>
          <w:t>: Once the Sprint has started, based on the tasks assigned, each team member starts working on those tasks.</w:t>
        </w:r>
      </w:ins>
    </w:p>
    <w:p w:rsidR="00A108E0" w:rsidRPr="00A108E0" w:rsidRDefault="00A108E0" w:rsidP="00A108E0">
      <w:pPr>
        <w:shd w:val="clear" w:color="auto" w:fill="FFFFFF"/>
        <w:spacing w:after="0" w:line="240" w:lineRule="auto"/>
        <w:rPr>
          <w:ins w:id="418" w:author="Unknown"/>
          <w:rFonts w:ascii="Arial" w:eastAsia="Times New Roman" w:hAnsi="Arial" w:cs="Arial"/>
          <w:color w:val="3A3A3A"/>
          <w:sz w:val="20"/>
          <w:szCs w:val="20"/>
        </w:rPr>
      </w:pPr>
      <w:ins w:id="419" w:author="Unknown">
        <w:r w:rsidRPr="00A108E0">
          <w:rPr>
            <w:rFonts w:ascii="Arial" w:eastAsia="Times New Roman" w:hAnsi="Arial" w:cs="Arial"/>
            <w:b/>
            <w:bCs/>
            <w:color w:val="3A3A3A"/>
            <w:sz w:val="20"/>
          </w:rPr>
          <w:t>Step #7</w:t>
        </w:r>
        <w:r w:rsidRPr="00A108E0">
          <w:rPr>
            <w:rFonts w:ascii="Arial" w:eastAsia="Times New Roman" w:hAnsi="Arial" w:cs="Arial"/>
            <w:color w:val="3A3A3A"/>
            <w:sz w:val="20"/>
            <w:szCs w:val="20"/>
          </w:rPr>
          <w:t>: The team meets daily for 15 minutes and discusses 3 things:</w:t>
        </w:r>
      </w:ins>
    </w:p>
    <w:p w:rsidR="00A108E0" w:rsidRPr="00A108E0" w:rsidRDefault="00A108E0" w:rsidP="00A108E0">
      <w:pPr>
        <w:numPr>
          <w:ilvl w:val="0"/>
          <w:numId w:val="13"/>
        </w:numPr>
        <w:shd w:val="clear" w:color="auto" w:fill="FFFFFF"/>
        <w:spacing w:after="0" w:line="240" w:lineRule="auto"/>
        <w:rPr>
          <w:ins w:id="420" w:author="Unknown"/>
          <w:rFonts w:ascii="Arial" w:eastAsia="Times New Roman" w:hAnsi="Arial" w:cs="Arial"/>
          <w:color w:val="3A3A3A"/>
          <w:sz w:val="20"/>
          <w:szCs w:val="20"/>
        </w:rPr>
      </w:pPr>
      <w:ins w:id="421" w:author="Unknown">
        <w:r w:rsidRPr="00A108E0">
          <w:rPr>
            <w:rFonts w:ascii="Arial" w:eastAsia="Times New Roman" w:hAnsi="Arial" w:cs="Arial"/>
            <w:color w:val="3A3A3A"/>
            <w:sz w:val="20"/>
            <w:szCs w:val="20"/>
          </w:rPr>
          <w:t>What did they do yesterday?</w:t>
        </w:r>
      </w:ins>
    </w:p>
    <w:p w:rsidR="00A108E0" w:rsidRPr="00A108E0" w:rsidRDefault="00A108E0" w:rsidP="00A108E0">
      <w:pPr>
        <w:numPr>
          <w:ilvl w:val="0"/>
          <w:numId w:val="13"/>
        </w:numPr>
        <w:shd w:val="clear" w:color="auto" w:fill="FFFFFF"/>
        <w:spacing w:after="0" w:line="240" w:lineRule="auto"/>
        <w:rPr>
          <w:ins w:id="422" w:author="Unknown"/>
          <w:rFonts w:ascii="Arial" w:eastAsia="Times New Roman" w:hAnsi="Arial" w:cs="Arial"/>
          <w:color w:val="3A3A3A"/>
          <w:sz w:val="20"/>
          <w:szCs w:val="20"/>
        </w:rPr>
      </w:pPr>
      <w:ins w:id="423" w:author="Unknown">
        <w:r w:rsidRPr="00A108E0">
          <w:rPr>
            <w:rFonts w:ascii="Arial" w:eastAsia="Times New Roman" w:hAnsi="Arial" w:cs="Arial"/>
            <w:color w:val="3A3A3A"/>
            <w:sz w:val="20"/>
            <w:szCs w:val="20"/>
          </w:rPr>
          <w:t>What they plan to do today?</w:t>
        </w:r>
      </w:ins>
    </w:p>
    <w:p w:rsidR="00A108E0" w:rsidRPr="00A108E0" w:rsidRDefault="00A108E0" w:rsidP="00A108E0">
      <w:pPr>
        <w:numPr>
          <w:ilvl w:val="0"/>
          <w:numId w:val="13"/>
        </w:numPr>
        <w:shd w:val="clear" w:color="auto" w:fill="FFFFFF"/>
        <w:spacing w:after="0" w:line="240" w:lineRule="auto"/>
        <w:rPr>
          <w:ins w:id="424" w:author="Unknown"/>
          <w:rFonts w:ascii="Arial" w:eastAsia="Times New Roman" w:hAnsi="Arial" w:cs="Arial"/>
          <w:color w:val="3A3A3A"/>
          <w:sz w:val="20"/>
          <w:szCs w:val="20"/>
        </w:rPr>
      </w:pPr>
      <w:ins w:id="425" w:author="Unknown">
        <w:r w:rsidRPr="00A108E0">
          <w:rPr>
            <w:rFonts w:ascii="Arial" w:eastAsia="Times New Roman" w:hAnsi="Arial" w:cs="Arial"/>
            <w:color w:val="3A3A3A"/>
            <w:sz w:val="20"/>
            <w:szCs w:val="20"/>
          </w:rPr>
          <w:t>Any impediments (roadblocks)?</w:t>
        </w:r>
      </w:ins>
    </w:p>
    <w:p w:rsidR="00A108E0" w:rsidRPr="00A108E0" w:rsidRDefault="00A108E0" w:rsidP="00A108E0">
      <w:pPr>
        <w:shd w:val="clear" w:color="auto" w:fill="FFFFFF"/>
        <w:spacing w:after="0" w:line="240" w:lineRule="auto"/>
        <w:rPr>
          <w:ins w:id="426" w:author="Unknown"/>
          <w:rFonts w:ascii="Arial" w:eastAsia="Times New Roman" w:hAnsi="Arial" w:cs="Arial"/>
          <w:color w:val="3A3A3A"/>
          <w:sz w:val="20"/>
          <w:szCs w:val="20"/>
        </w:rPr>
      </w:pPr>
      <w:ins w:id="427" w:author="Unknown">
        <w:r w:rsidRPr="00A108E0">
          <w:rPr>
            <w:rFonts w:ascii="Arial" w:eastAsia="Times New Roman" w:hAnsi="Arial" w:cs="Arial"/>
            <w:b/>
            <w:bCs/>
            <w:color w:val="3A3A3A"/>
            <w:sz w:val="20"/>
          </w:rPr>
          <w:t>Step #8</w:t>
        </w:r>
        <w:r w:rsidRPr="00A108E0">
          <w:rPr>
            <w:rFonts w:ascii="Arial" w:eastAsia="Times New Roman" w:hAnsi="Arial" w:cs="Arial"/>
            <w:color w:val="3A3A3A"/>
            <w:sz w:val="20"/>
            <w:szCs w:val="20"/>
          </w:rPr>
          <w:t>: The scrum master tracks the progress on a daily basis with the help of “Burn down chart”.</w:t>
        </w:r>
      </w:ins>
    </w:p>
    <w:p w:rsidR="00A108E0" w:rsidRPr="00A108E0" w:rsidRDefault="00A108E0" w:rsidP="00A108E0">
      <w:pPr>
        <w:shd w:val="clear" w:color="auto" w:fill="FFFFFF"/>
        <w:spacing w:after="0" w:line="240" w:lineRule="auto"/>
        <w:rPr>
          <w:ins w:id="428" w:author="Unknown"/>
          <w:rFonts w:ascii="Arial" w:eastAsia="Times New Roman" w:hAnsi="Arial" w:cs="Arial"/>
          <w:color w:val="3A3A3A"/>
          <w:sz w:val="20"/>
          <w:szCs w:val="20"/>
        </w:rPr>
      </w:pPr>
      <w:ins w:id="429" w:author="Unknown">
        <w:r w:rsidRPr="00A108E0">
          <w:rPr>
            <w:rFonts w:ascii="Arial" w:eastAsia="Times New Roman" w:hAnsi="Arial" w:cs="Arial"/>
            <w:b/>
            <w:bCs/>
            <w:color w:val="3A3A3A"/>
            <w:sz w:val="20"/>
          </w:rPr>
          <w:t>Step #9</w:t>
        </w:r>
        <w:r w:rsidRPr="00A108E0">
          <w:rPr>
            <w:rFonts w:ascii="Arial" w:eastAsia="Times New Roman" w:hAnsi="Arial" w:cs="Arial"/>
            <w:color w:val="3A3A3A"/>
            <w:sz w:val="20"/>
            <w:szCs w:val="20"/>
          </w:rPr>
          <w:t>: In case of any impediments, the Scrum master follows up to resolve those.</w:t>
        </w:r>
      </w:ins>
    </w:p>
    <w:p w:rsidR="00A108E0" w:rsidRPr="00A108E0" w:rsidRDefault="00A108E0" w:rsidP="00A108E0">
      <w:pPr>
        <w:shd w:val="clear" w:color="auto" w:fill="FFFFFF"/>
        <w:spacing w:after="0" w:line="240" w:lineRule="auto"/>
        <w:rPr>
          <w:ins w:id="430" w:author="Unknown"/>
          <w:rFonts w:ascii="Arial" w:eastAsia="Times New Roman" w:hAnsi="Arial" w:cs="Arial"/>
          <w:color w:val="3A3A3A"/>
          <w:sz w:val="20"/>
          <w:szCs w:val="20"/>
        </w:rPr>
      </w:pPr>
      <w:ins w:id="431" w:author="Unknown">
        <w:r w:rsidRPr="00A108E0">
          <w:rPr>
            <w:rFonts w:ascii="Arial" w:eastAsia="Times New Roman" w:hAnsi="Arial" w:cs="Arial"/>
            <w:b/>
            <w:bCs/>
            <w:color w:val="3A3A3A"/>
            <w:sz w:val="20"/>
          </w:rPr>
          <w:t>Step #10</w:t>
        </w:r>
        <w:r w:rsidRPr="00A108E0">
          <w:rPr>
            <w:rFonts w:ascii="Arial" w:eastAsia="Times New Roman" w:hAnsi="Arial" w:cs="Arial"/>
            <w:color w:val="3A3A3A"/>
            <w:sz w:val="20"/>
            <w:szCs w:val="20"/>
          </w:rPr>
          <w:t>: On 4</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July, the team meets again for the review meeting. A member demonstrates the implemented user story to the product owner.</w:t>
        </w:r>
      </w:ins>
    </w:p>
    <w:p w:rsidR="00A108E0" w:rsidRPr="00A108E0" w:rsidRDefault="00A108E0" w:rsidP="00A108E0">
      <w:pPr>
        <w:shd w:val="clear" w:color="auto" w:fill="FFFFFF"/>
        <w:spacing w:after="0" w:line="240" w:lineRule="auto"/>
        <w:rPr>
          <w:ins w:id="432" w:author="Unknown"/>
          <w:rFonts w:ascii="Arial" w:eastAsia="Times New Roman" w:hAnsi="Arial" w:cs="Arial"/>
          <w:color w:val="3A3A3A"/>
          <w:sz w:val="20"/>
          <w:szCs w:val="20"/>
        </w:rPr>
      </w:pPr>
      <w:ins w:id="433" w:author="Unknown">
        <w:r w:rsidRPr="00A108E0">
          <w:rPr>
            <w:rFonts w:ascii="Arial" w:eastAsia="Times New Roman" w:hAnsi="Arial" w:cs="Arial"/>
            <w:b/>
            <w:bCs/>
            <w:color w:val="3A3A3A"/>
            <w:sz w:val="20"/>
          </w:rPr>
          <w:lastRenderedPageBreak/>
          <w:t>Step #11</w:t>
        </w:r>
        <w:r w:rsidRPr="00A108E0">
          <w:rPr>
            <w:rFonts w:ascii="Arial" w:eastAsia="Times New Roman" w:hAnsi="Arial" w:cs="Arial"/>
            <w:color w:val="3A3A3A"/>
            <w:sz w:val="20"/>
            <w:szCs w:val="20"/>
          </w:rPr>
          <w:t>: On 5</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July, the Team meets again for the Retrospective, where they discuss</w:t>
        </w:r>
      </w:ins>
    </w:p>
    <w:p w:rsidR="00A108E0" w:rsidRPr="00A108E0" w:rsidRDefault="00A108E0" w:rsidP="00A108E0">
      <w:pPr>
        <w:numPr>
          <w:ilvl w:val="0"/>
          <w:numId w:val="14"/>
        </w:numPr>
        <w:shd w:val="clear" w:color="auto" w:fill="FFFFFF"/>
        <w:spacing w:after="0" w:line="240" w:lineRule="auto"/>
        <w:rPr>
          <w:ins w:id="434" w:author="Unknown"/>
          <w:rFonts w:ascii="Arial" w:eastAsia="Times New Roman" w:hAnsi="Arial" w:cs="Arial"/>
          <w:color w:val="3A3A3A"/>
          <w:sz w:val="20"/>
          <w:szCs w:val="20"/>
        </w:rPr>
      </w:pPr>
      <w:ins w:id="435" w:author="Unknown">
        <w:r w:rsidRPr="00A108E0">
          <w:rPr>
            <w:rFonts w:ascii="Arial" w:eastAsia="Times New Roman" w:hAnsi="Arial" w:cs="Arial"/>
            <w:color w:val="3A3A3A"/>
            <w:sz w:val="20"/>
            <w:szCs w:val="20"/>
          </w:rPr>
          <w:t>What went well?</w:t>
        </w:r>
      </w:ins>
    </w:p>
    <w:p w:rsidR="00A108E0" w:rsidRPr="00A108E0" w:rsidRDefault="00A108E0" w:rsidP="00A108E0">
      <w:pPr>
        <w:numPr>
          <w:ilvl w:val="0"/>
          <w:numId w:val="14"/>
        </w:numPr>
        <w:shd w:val="clear" w:color="auto" w:fill="FFFFFF"/>
        <w:spacing w:after="0" w:line="240" w:lineRule="auto"/>
        <w:rPr>
          <w:ins w:id="436" w:author="Unknown"/>
          <w:rFonts w:ascii="Arial" w:eastAsia="Times New Roman" w:hAnsi="Arial" w:cs="Arial"/>
          <w:color w:val="3A3A3A"/>
          <w:sz w:val="20"/>
          <w:szCs w:val="20"/>
        </w:rPr>
      </w:pPr>
      <w:ins w:id="437" w:author="Unknown">
        <w:r w:rsidRPr="00A108E0">
          <w:rPr>
            <w:rFonts w:ascii="Arial" w:eastAsia="Times New Roman" w:hAnsi="Arial" w:cs="Arial"/>
            <w:color w:val="3A3A3A"/>
            <w:sz w:val="20"/>
            <w:szCs w:val="20"/>
          </w:rPr>
          <w:t>What did not go well?</w:t>
        </w:r>
      </w:ins>
    </w:p>
    <w:p w:rsidR="00A108E0" w:rsidRPr="00A108E0" w:rsidRDefault="00A108E0" w:rsidP="00A108E0">
      <w:pPr>
        <w:numPr>
          <w:ilvl w:val="0"/>
          <w:numId w:val="14"/>
        </w:numPr>
        <w:shd w:val="clear" w:color="auto" w:fill="FFFFFF"/>
        <w:spacing w:after="0" w:line="240" w:lineRule="auto"/>
        <w:rPr>
          <w:ins w:id="438" w:author="Unknown"/>
          <w:rFonts w:ascii="Arial" w:eastAsia="Times New Roman" w:hAnsi="Arial" w:cs="Arial"/>
          <w:color w:val="3A3A3A"/>
          <w:sz w:val="20"/>
          <w:szCs w:val="20"/>
        </w:rPr>
      </w:pPr>
      <w:ins w:id="439" w:author="Unknown">
        <w:r w:rsidRPr="00A108E0">
          <w:rPr>
            <w:rFonts w:ascii="Arial" w:eastAsia="Times New Roman" w:hAnsi="Arial" w:cs="Arial"/>
            <w:color w:val="3A3A3A"/>
            <w:sz w:val="20"/>
            <w:szCs w:val="20"/>
          </w:rPr>
          <w:t>Action Items.</w:t>
        </w:r>
      </w:ins>
    </w:p>
    <w:p w:rsidR="00A108E0" w:rsidRPr="00A108E0" w:rsidRDefault="00A108E0" w:rsidP="00A108E0">
      <w:pPr>
        <w:shd w:val="clear" w:color="auto" w:fill="FFFFFF"/>
        <w:spacing w:after="0" w:line="240" w:lineRule="auto"/>
        <w:rPr>
          <w:ins w:id="440" w:author="Unknown"/>
          <w:rFonts w:ascii="Arial" w:eastAsia="Times New Roman" w:hAnsi="Arial" w:cs="Arial"/>
          <w:color w:val="3A3A3A"/>
          <w:sz w:val="20"/>
          <w:szCs w:val="20"/>
        </w:rPr>
      </w:pPr>
      <w:ins w:id="441" w:author="Unknown">
        <w:r w:rsidRPr="00A108E0">
          <w:rPr>
            <w:rFonts w:ascii="Arial" w:eastAsia="Times New Roman" w:hAnsi="Arial" w:cs="Arial"/>
            <w:b/>
            <w:bCs/>
            <w:color w:val="3A3A3A"/>
            <w:sz w:val="20"/>
          </w:rPr>
          <w:t>Step #12</w:t>
        </w:r>
        <w:r w:rsidRPr="00A108E0">
          <w:rPr>
            <w:rFonts w:ascii="Arial" w:eastAsia="Times New Roman" w:hAnsi="Arial" w:cs="Arial"/>
            <w:color w:val="3A3A3A"/>
            <w:sz w:val="20"/>
            <w:szCs w:val="20"/>
          </w:rPr>
          <w:t>: On 6</w:t>
        </w:r>
        <w:r w:rsidRPr="00A108E0">
          <w:rPr>
            <w:rFonts w:ascii="Arial" w:eastAsia="Times New Roman" w:hAnsi="Arial" w:cs="Arial"/>
            <w:color w:val="3A3A3A"/>
            <w:sz w:val="15"/>
            <w:szCs w:val="15"/>
            <w:bdr w:val="none" w:sz="0" w:space="0" w:color="auto" w:frame="1"/>
            <w:vertAlign w:val="superscript"/>
          </w:rPr>
          <w:t>th</w:t>
        </w:r>
        <w:r w:rsidRPr="00A108E0">
          <w:rPr>
            <w:rFonts w:ascii="Arial" w:eastAsia="Times New Roman" w:hAnsi="Arial" w:cs="Arial"/>
            <w:color w:val="3A3A3A"/>
            <w:sz w:val="20"/>
            <w:szCs w:val="20"/>
          </w:rPr>
          <w:t> July, the Team again meets for pre-planning meeting for the next sprint and the cycle continues.</w:t>
        </w:r>
      </w:ins>
    </w:p>
    <w:p w:rsidR="00A108E0" w:rsidRPr="00A108E0" w:rsidRDefault="00A108E0" w:rsidP="00A108E0">
      <w:pPr>
        <w:shd w:val="clear" w:color="auto" w:fill="FFFFFF"/>
        <w:spacing w:after="0" w:line="240" w:lineRule="auto"/>
        <w:rPr>
          <w:ins w:id="442" w:author="Unknown"/>
          <w:rFonts w:ascii="Arial" w:eastAsia="Times New Roman" w:hAnsi="Arial" w:cs="Arial"/>
          <w:color w:val="3A3A3A"/>
          <w:sz w:val="20"/>
          <w:szCs w:val="20"/>
        </w:rPr>
      </w:pPr>
      <w:r>
        <w:rPr>
          <w:rFonts w:ascii="Arial" w:eastAsia="Times New Roman" w:hAnsi="Arial" w:cs="Arial"/>
          <w:noProof/>
          <w:color w:val="A53E33"/>
          <w:sz w:val="20"/>
          <w:szCs w:val="20"/>
          <w:bdr w:val="none" w:sz="0" w:space="0" w:color="auto" w:frame="1"/>
        </w:rPr>
        <w:drawing>
          <wp:inline distT="0" distB="0" distL="0" distR="0">
            <wp:extent cx="7047865" cy="6564630"/>
            <wp:effectExtent l="19050" t="0" r="635" b="0"/>
            <wp:docPr id="15" name="Picture 15" descr="scrum agile methodology proces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um agile methodology process">
                      <a:hlinkClick r:id="rId15"/>
                    </pic:cNvPr>
                    <pic:cNvPicPr>
                      <a:picLocks noChangeAspect="1" noChangeArrowheads="1"/>
                    </pic:cNvPicPr>
                  </pic:nvPicPr>
                  <pic:blipFill>
                    <a:blip r:embed="rId16"/>
                    <a:srcRect/>
                    <a:stretch>
                      <a:fillRect/>
                    </a:stretch>
                  </pic:blipFill>
                  <pic:spPr bwMode="auto">
                    <a:xfrm>
                      <a:off x="0" y="0"/>
                      <a:ext cx="7047865" cy="6564630"/>
                    </a:xfrm>
                    <a:prstGeom prst="rect">
                      <a:avLst/>
                    </a:prstGeom>
                    <a:noFill/>
                    <a:ln w="9525">
                      <a:noFill/>
                      <a:miter lim="800000"/>
                      <a:headEnd/>
                      <a:tailEnd/>
                    </a:ln>
                  </pic:spPr>
                </pic:pic>
              </a:graphicData>
            </a:graphic>
          </wp:inline>
        </w:drawing>
      </w:r>
    </w:p>
    <w:p w:rsidR="00A108E0" w:rsidRPr="00A108E0" w:rsidRDefault="00A108E0" w:rsidP="00A108E0">
      <w:pPr>
        <w:shd w:val="clear" w:color="auto" w:fill="FFFFFF"/>
        <w:spacing w:after="0" w:line="288" w:lineRule="atLeast"/>
        <w:outlineLvl w:val="2"/>
        <w:rPr>
          <w:ins w:id="443" w:author="Unknown"/>
          <w:rFonts w:ascii="Arial" w:eastAsia="Times New Roman" w:hAnsi="Arial" w:cs="Arial"/>
          <w:color w:val="3A3A3A"/>
          <w:sz w:val="30"/>
          <w:szCs w:val="30"/>
        </w:rPr>
      </w:pPr>
      <w:ins w:id="444" w:author="Unknown">
        <w:r w:rsidRPr="00A108E0">
          <w:rPr>
            <w:rFonts w:ascii="Arial" w:eastAsia="Times New Roman" w:hAnsi="Arial" w:cs="Arial"/>
            <w:color w:val="3A3A3A"/>
            <w:sz w:val="30"/>
            <w:szCs w:val="30"/>
            <w:bdr w:val="none" w:sz="0" w:space="0" w:color="auto" w:frame="1"/>
          </w:rPr>
          <w:t>SCRUM Activity Tools</w:t>
        </w:r>
      </w:ins>
    </w:p>
    <w:p w:rsidR="00A108E0" w:rsidRPr="00A108E0" w:rsidRDefault="00A108E0" w:rsidP="00A108E0">
      <w:pPr>
        <w:shd w:val="clear" w:color="auto" w:fill="FFFFFF"/>
        <w:spacing w:after="336" w:line="240" w:lineRule="auto"/>
        <w:rPr>
          <w:ins w:id="445" w:author="Unknown"/>
          <w:rFonts w:ascii="Arial" w:eastAsia="Times New Roman" w:hAnsi="Arial" w:cs="Arial"/>
          <w:color w:val="3A3A3A"/>
          <w:sz w:val="20"/>
          <w:szCs w:val="20"/>
        </w:rPr>
      </w:pPr>
      <w:ins w:id="446" w:author="Unknown">
        <w:r w:rsidRPr="00A108E0">
          <w:rPr>
            <w:rFonts w:ascii="Arial" w:eastAsia="Times New Roman" w:hAnsi="Arial" w:cs="Arial"/>
            <w:color w:val="3A3A3A"/>
            <w:sz w:val="20"/>
            <w:szCs w:val="20"/>
          </w:rPr>
          <w:t>There are several tools that can be used extensively for tracking scrum activities.</w:t>
        </w:r>
      </w:ins>
    </w:p>
    <w:p w:rsidR="00A108E0" w:rsidRPr="00A108E0" w:rsidRDefault="00A108E0" w:rsidP="00A108E0">
      <w:pPr>
        <w:shd w:val="clear" w:color="auto" w:fill="FFFFFF"/>
        <w:spacing w:after="0" w:line="240" w:lineRule="auto"/>
        <w:rPr>
          <w:ins w:id="447" w:author="Unknown"/>
          <w:rFonts w:ascii="Arial" w:eastAsia="Times New Roman" w:hAnsi="Arial" w:cs="Arial"/>
          <w:color w:val="3A3A3A"/>
          <w:sz w:val="20"/>
          <w:szCs w:val="20"/>
        </w:rPr>
      </w:pPr>
      <w:ins w:id="448" w:author="Unknown">
        <w:r w:rsidRPr="00A108E0">
          <w:rPr>
            <w:rFonts w:ascii="Arial" w:eastAsia="Times New Roman" w:hAnsi="Arial" w:cs="Arial"/>
            <w:b/>
            <w:bCs/>
            <w:color w:val="3A3A3A"/>
            <w:sz w:val="20"/>
          </w:rPr>
          <w:t>Some of them include:</w:t>
        </w:r>
      </w:ins>
    </w:p>
    <w:p w:rsidR="00A108E0" w:rsidRPr="00A108E0" w:rsidRDefault="00A108E0" w:rsidP="00A108E0">
      <w:pPr>
        <w:numPr>
          <w:ilvl w:val="0"/>
          <w:numId w:val="15"/>
        </w:numPr>
        <w:shd w:val="clear" w:color="auto" w:fill="FFFFFF"/>
        <w:spacing w:after="0" w:line="240" w:lineRule="auto"/>
        <w:rPr>
          <w:ins w:id="449" w:author="Unknown"/>
          <w:rFonts w:ascii="Arial" w:eastAsia="Times New Roman" w:hAnsi="Arial" w:cs="Arial"/>
          <w:color w:val="3A3A3A"/>
          <w:sz w:val="20"/>
          <w:szCs w:val="20"/>
        </w:rPr>
      </w:pPr>
      <w:ins w:id="450" w:author="Unknown">
        <w:r w:rsidRPr="00A108E0">
          <w:rPr>
            <w:rFonts w:ascii="Arial" w:eastAsia="Times New Roman" w:hAnsi="Arial" w:cs="Arial"/>
            <w:color w:val="3A3A3A"/>
            <w:sz w:val="20"/>
            <w:szCs w:val="20"/>
          </w:rPr>
          <w:lastRenderedPageBreak/>
          <w:fldChar w:fldCharType="begin"/>
        </w:r>
        <w:r w:rsidRPr="00A108E0">
          <w:rPr>
            <w:rFonts w:ascii="Arial" w:eastAsia="Times New Roman" w:hAnsi="Arial" w:cs="Arial"/>
            <w:color w:val="3A3A3A"/>
            <w:sz w:val="20"/>
            <w:szCs w:val="20"/>
          </w:rPr>
          <w:instrText xml:space="preserve"> HYPERLINK "https://www.softwaretestinghelp.com/atlassian-jira-tutorial-1/" </w:instrText>
        </w:r>
        <w:r w:rsidRPr="00A108E0">
          <w:rPr>
            <w:rFonts w:ascii="Arial" w:eastAsia="Times New Roman" w:hAnsi="Arial" w:cs="Arial"/>
            <w:color w:val="3A3A3A"/>
            <w:sz w:val="20"/>
            <w:szCs w:val="20"/>
          </w:rPr>
          <w:fldChar w:fldCharType="separate"/>
        </w:r>
        <w:proofErr w:type="spellStart"/>
        <w:r w:rsidRPr="00A108E0">
          <w:rPr>
            <w:rFonts w:ascii="Arial" w:eastAsia="Times New Roman" w:hAnsi="Arial" w:cs="Arial"/>
            <w:color w:val="A53E33"/>
            <w:sz w:val="20"/>
          </w:rPr>
          <w:t>Jira</w:t>
        </w:r>
        <w:proofErr w:type="spellEnd"/>
        <w:r w:rsidRPr="00A108E0">
          <w:rPr>
            <w:rFonts w:ascii="Arial" w:eastAsia="Times New Roman" w:hAnsi="Arial" w:cs="Arial"/>
            <w:color w:val="3A3A3A"/>
            <w:sz w:val="20"/>
            <w:szCs w:val="20"/>
          </w:rPr>
          <w:fldChar w:fldCharType="end"/>
        </w:r>
      </w:ins>
    </w:p>
    <w:p w:rsidR="00A108E0" w:rsidRPr="00A108E0" w:rsidRDefault="00A108E0" w:rsidP="00A108E0">
      <w:pPr>
        <w:numPr>
          <w:ilvl w:val="0"/>
          <w:numId w:val="15"/>
        </w:numPr>
        <w:shd w:val="clear" w:color="auto" w:fill="FFFFFF"/>
        <w:spacing w:after="0" w:line="240" w:lineRule="auto"/>
        <w:rPr>
          <w:ins w:id="451" w:author="Unknown"/>
          <w:rFonts w:ascii="Arial" w:eastAsia="Times New Roman" w:hAnsi="Arial" w:cs="Arial"/>
          <w:color w:val="3A3A3A"/>
          <w:sz w:val="20"/>
          <w:szCs w:val="20"/>
        </w:rPr>
      </w:pPr>
      <w:ins w:id="452" w:author="Unknown">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"http://xplanner.codehaus.org/" \t "_blank" </w:instrText>
        </w:r>
        <w:r w:rsidRPr="00A108E0">
          <w:rPr>
            <w:rFonts w:ascii="Arial" w:eastAsia="Times New Roman" w:hAnsi="Arial" w:cs="Arial"/>
            <w:color w:val="3A3A3A"/>
            <w:sz w:val="20"/>
            <w:szCs w:val="20"/>
          </w:rPr>
          <w:fldChar w:fldCharType="separate"/>
        </w:r>
        <w:proofErr w:type="spellStart"/>
        <w:r w:rsidRPr="00A108E0">
          <w:rPr>
            <w:rFonts w:ascii="Arial" w:eastAsia="Times New Roman" w:hAnsi="Arial" w:cs="Arial"/>
            <w:color w:val="A53E33"/>
            <w:sz w:val="20"/>
          </w:rPr>
          <w:t>XPlanner</w:t>
        </w:r>
        <w:proofErr w:type="spellEnd"/>
        <w:r w:rsidRPr="00A108E0">
          <w:rPr>
            <w:rFonts w:ascii="Arial" w:eastAsia="Times New Roman" w:hAnsi="Arial" w:cs="Arial"/>
            <w:color w:val="3A3A3A"/>
            <w:sz w:val="20"/>
            <w:szCs w:val="20"/>
          </w:rPr>
          <w:fldChar w:fldCharType="end"/>
        </w:r>
      </w:ins>
    </w:p>
    <w:p w:rsidR="00A108E0" w:rsidRPr="00A108E0" w:rsidRDefault="00A108E0" w:rsidP="00A108E0">
      <w:pPr>
        <w:numPr>
          <w:ilvl w:val="0"/>
          <w:numId w:val="15"/>
        </w:numPr>
        <w:shd w:val="clear" w:color="auto" w:fill="FFFFFF"/>
        <w:spacing w:after="0" w:line="240" w:lineRule="auto"/>
        <w:rPr>
          <w:ins w:id="453" w:author="Unknown"/>
          <w:rFonts w:ascii="Arial" w:eastAsia="Times New Roman" w:hAnsi="Arial" w:cs="Arial"/>
          <w:color w:val="3A3A3A"/>
          <w:sz w:val="20"/>
          <w:szCs w:val="20"/>
        </w:rPr>
      </w:pPr>
      <w:ins w:id="454" w:author="Unknown">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"http://www.versionone.com/" \t "_blank" </w:instrText>
        </w:r>
        <w:r w:rsidRPr="00A108E0">
          <w:rPr>
            <w:rFonts w:ascii="Arial" w:eastAsia="Times New Roman" w:hAnsi="Arial" w:cs="Arial"/>
            <w:color w:val="3A3A3A"/>
            <w:sz w:val="20"/>
            <w:szCs w:val="20"/>
          </w:rPr>
          <w:fldChar w:fldCharType="separate"/>
        </w:r>
        <w:proofErr w:type="spellStart"/>
        <w:r w:rsidRPr="00A108E0">
          <w:rPr>
            <w:rFonts w:ascii="Arial" w:eastAsia="Times New Roman" w:hAnsi="Arial" w:cs="Arial"/>
            <w:color w:val="A53E33"/>
            <w:sz w:val="20"/>
          </w:rPr>
          <w:t>VersionOne</w:t>
        </w:r>
        <w:proofErr w:type="spellEnd"/>
        <w:r w:rsidRPr="00A108E0">
          <w:rPr>
            <w:rFonts w:ascii="Arial" w:eastAsia="Times New Roman" w:hAnsi="Arial" w:cs="Arial"/>
            <w:color w:val="3A3A3A"/>
            <w:sz w:val="20"/>
            <w:szCs w:val="20"/>
          </w:rPr>
          <w:fldChar w:fldCharType="end"/>
        </w:r>
      </w:ins>
    </w:p>
    <w:p w:rsidR="00A108E0" w:rsidRPr="00A108E0" w:rsidRDefault="00A108E0" w:rsidP="00A108E0">
      <w:pPr>
        <w:numPr>
          <w:ilvl w:val="0"/>
          <w:numId w:val="15"/>
        </w:numPr>
        <w:shd w:val="clear" w:color="auto" w:fill="FFFFFF"/>
        <w:spacing w:after="0" w:line="240" w:lineRule="auto"/>
        <w:rPr>
          <w:ins w:id="455" w:author="Unknown"/>
          <w:rFonts w:ascii="Arial" w:eastAsia="Times New Roman" w:hAnsi="Arial" w:cs="Arial"/>
          <w:color w:val="3A3A3A"/>
          <w:sz w:val="20"/>
          <w:szCs w:val="20"/>
        </w:rPr>
      </w:pPr>
      <w:ins w:id="456" w:author="Unknown">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"http://sprintometer.com/" \t "_blank" </w:instrText>
        </w:r>
        <w:r w:rsidRPr="00A108E0">
          <w:rPr>
            <w:rFonts w:ascii="Arial" w:eastAsia="Times New Roman" w:hAnsi="Arial" w:cs="Arial"/>
            <w:color w:val="3A3A3A"/>
            <w:sz w:val="20"/>
            <w:szCs w:val="20"/>
          </w:rPr>
          <w:fldChar w:fldCharType="separate"/>
        </w:r>
        <w:proofErr w:type="spellStart"/>
        <w:r w:rsidRPr="00A108E0">
          <w:rPr>
            <w:rFonts w:ascii="Arial" w:eastAsia="Times New Roman" w:hAnsi="Arial" w:cs="Arial"/>
            <w:color w:val="A53E33"/>
            <w:sz w:val="20"/>
          </w:rPr>
          <w:t>Sprintometer</w:t>
        </w:r>
        <w:proofErr w:type="spellEnd"/>
        <w:r w:rsidRPr="00A108E0">
          <w:rPr>
            <w:rFonts w:ascii="Arial" w:eastAsia="Times New Roman" w:hAnsi="Arial" w:cs="Arial"/>
            <w:color w:val="3A3A3A"/>
            <w:sz w:val="20"/>
            <w:szCs w:val="20"/>
          </w:rPr>
          <w:fldChar w:fldCharType="end"/>
        </w:r>
      </w:ins>
    </w:p>
    <w:p w:rsidR="00A108E0" w:rsidRPr="00A108E0" w:rsidRDefault="00A108E0" w:rsidP="00A108E0">
      <w:pPr>
        <w:numPr>
          <w:ilvl w:val="0"/>
          <w:numId w:val="15"/>
        </w:numPr>
        <w:shd w:val="clear" w:color="auto" w:fill="FFFFFF"/>
        <w:spacing w:after="0" w:line="240" w:lineRule="auto"/>
        <w:rPr>
          <w:ins w:id="457" w:author="Unknown"/>
          <w:rFonts w:ascii="Arial" w:eastAsia="Times New Roman" w:hAnsi="Arial" w:cs="Arial"/>
          <w:color w:val="3A3A3A"/>
          <w:sz w:val="20"/>
          <w:szCs w:val="20"/>
        </w:rPr>
      </w:pPr>
      <w:ins w:id="458" w:author="Unknown">
        <w:r w:rsidRPr="00A108E0">
          <w:rPr>
            <w:rFonts w:ascii="Arial" w:eastAsia="Times New Roman" w:hAnsi="Arial" w:cs="Arial"/>
            <w:color w:val="3A3A3A"/>
            <w:sz w:val="20"/>
            <w:szCs w:val="20"/>
          </w:rPr>
          <w:fldChar w:fldCharType="begin"/>
        </w:r>
        <w:r w:rsidRPr="00A108E0">
          <w:rPr>
            <w:rFonts w:ascii="Arial" w:eastAsia="Times New Roman" w:hAnsi="Arial" w:cs="Arial"/>
            <w:color w:val="3A3A3A"/>
            <w:sz w:val="20"/>
            <w:szCs w:val="20"/>
          </w:rPr>
          <w:instrText xml:space="preserve"> HYPERLINK "http://scrumninja.com/scrum-software" \t "_blank" </w:instrText>
        </w:r>
        <w:r w:rsidRPr="00A108E0">
          <w:rPr>
            <w:rFonts w:ascii="Arial" w:eastAsia="Times New Roman" w:hAnsi="Arial" w:cs="Arial"/>
            <w:color w:val="3A3A3A"/>
            <w:sz w:val="20"/>
            <w:szCs w:val="20"/>
          </w:rPr>
          <w:fldChar w:fldCharType="separate"/>
        </w:r>
        <w:proofErr w:type="spellStart"/>
        <w:r w:rsidRPr="00A108E0">
          <w:rPr>
            <w:rFonts w:ascii="Arial" w:eastAsia="Times New Roman" w:hAnsi="Arial" w:cs="Arial"/>
            <w:color w:val="A53E33"/>
            <w:sz w:val="20"/>
          </w:rPr>
          <w:t>ScrumNinja</w:t>
        </w:r>
        <w:proofErr w:type="spellEnd"/>
        <w:r w:rsidRPr="00A108E0">
          <w:rPr>
            <w:rFonts w:ascii="Arial" w:eastAsia="Times New Roman" w:hAnsi="Arial" w:cs="Arial"/>
            <w:color w:val="3A3A3A"/>
            <w:sz w:val="20"/>
            <w:szCs w:val="20"/>
          </w:rPr>
          <w:fldChar w:fldCharType="end"/>
        </w:r>
      </w:ins>
    </w:p>
    <w:p w:rsidR="00DD3C6E" w:rsidRDefault="00DD3C6E"/>
    <w:sectPr w:rsidR="00DD3C6E" w:rsidSect="00DD3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E63"/>
    <w:multiLevelType w:val="multilevel"/>
    <w:tmpl w:val="1E9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C6626"/>
    <w:multiLevelType w:val="multilevel"/>
    <w:tmpl w:val="121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AD5377"/>
    <w:multiLevelType w:val="multilevel"/>
    <w:tmpl w:val="968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F0FC3"/>
    <w:multiLevelType w:val="multilevel"/>
    <w:tmpl w:val="BDA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13BBD"/>
    <w:multiLevelType w:val="multilevel"/>
    <w:tmpl w:val="042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A757D"/>
    <w:multiLevelType w:val="multilevel"/>
    <w:tmpl w:val="F5CC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684254"/>
    <w:multiLevelType w:val="multilevel"/>
    <w:tmpl w:val="9B5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ED391E"/>
    <w:multiLevelType w:val="multilevel"/>
    <w:tmpl w:val="008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1A7A80"/>
    <w:multiLevelType w:val="multilevel"/>
    <w:tmpl w:val="AE7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E179E0"/>
    <w:multiLevelType w:val="multilevel"/>
    <w:tmpl w:val="8C9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956D7D"/>
    <w:multiLevelType w:val="multilevel"/>
    <w:tmpl w:val="33B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BE358B"/>
    <w:multiLevelType w:val="multilevel"/>
    <w:tmpl w:val="CC98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33DA7"/>
    <w:multiLevelType w:val="multilevel"/>
    <w:tmpl w:val="DA4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B004B1"/>
    <w:multiLevelType w:val="multilevel"/>
    <w:tmpl w:val="682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080032"/>
    <w:multiLevelType w:val="multilevel"/>
    <w:tmpl w:val="400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2"/>
  </w:num>
  <w:num w:numId="4">
    <w:abstractNumId w:val="13"/>
  </w:num>
  <w:num w:numId="5">
    <w:abstractNumId w:val="14"/>
  </w:num>
  <w:num w:numId="6">
    <w:abstractNumId w:val="6"/>
  </w:num>
  <w:num w:numId="7">
    <w:abstractNumId w:val="11"/>
  </w:num>
  <w:num w:numId="8">
    <w:abstractNumId w:val="5"/>
  </w:num>
  <w:num w:numId="9">
    <w:abstractNumId w:val="10"/>
  </w:num>
  <w:num w:numId="10">
    <w:abstractNumId w:val="0"/>
  </w:num>
  <w:num w:numId="11">
    <w:abstractNumId w:val="2"/>
  </w:num>
  <w:num w:numId="12">
    <w:abstractNumId w:val="1"/>
  </w:num>
  <w:num w:numId="13">
    <w:abstractNumId w:val="4"/>
  </w:num>
  <w:num w:numId="14">
    <w:abstractNumId w:val="9"/>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108E0"/>
    <w:rsid w:val="00A108E0"/>
    <w:rsid w:val="00DD3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C6E"/>
  </w:style>
  <w:style w:type="paragraph" w:styleId="Heading2">
    <w:name w:val="heading 2"/>
    <w:basedOn w:val="Normal"/>
    <w:link w:val="Heading2Char"/>
    <w:uiPriority w:val="9"/>
    <w:qFormat/>
    <w:rsid w:val="00A10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08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8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08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0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8E0"/>
    <w:rPr>
      <w:b/>
      <w:bCs/>
    </w:rPr>
  </w:style>
  <w:style w:type="character" w:styleId="Emphasis">
    <w:name w:val="Emphasis"/>
    <w:basedOn w:val="DefaultParagraphFont"/>
    <w:uiPriority w:val="20"/>
    <w:qFormat/>
    <w:rsid w:val="00A108E0"/>
    <w:rPr>
      <w:i/>
      <w:iCs/>
    </w:rPr>
  </w:style>
  <w:style w:type="character" w:styleId="Hyperlink">
    <w:name w:val="Hyperlink"/>
    <w:basedOn w:val="DefaultParagraphFont"/>
    <w:uiPriority w:val="99"/>
    <w:semiHidden/>
    <w:unhideWhenUsed/>
    <w:rsid w:val="00A108E0"/>
    <w:rPr>
      <w:color w:val="0000FF"/>
      <w:u w:val="single"/>
    </w:rPr>
  </w:style>
  <w:style w:type="paragraph" w:styleId="BalloonText">
    <w:name w:val="Balloon Text"/>
    <w:basedOn w:val="Normal"/>
    <w:link w:val="BalloonTextChar"/>
    <w:uiPriority w:val="99"/>
    <w:semiHidden/>
    <w:unhideWhenUsed/>
    <w:rsid w:val="00A1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8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2447112">
      <w:bodyDiv w:val="1"/>
      <w:marLeft w:val="0"/>
      <w:marRight w:val="0"/>
      <w:marTop w:val="0"/>
      <w:marBottom w:val="0"/>
      <w:divBdr>
        <w:top w:val="none" w:sz="0" w:space="0" w:color="auto"/>
        <w:left w:val="none" w:sz="0" w:space="0" w:color="auto"/>
        <w:bottom w:val="none" w:sz="0" w:space="0" w:color="auto"/>
        <w:right w:val="none" w:sz="0" w:space="0" w:color="auto"/>
      </w:divBdr>
      <w:divsChild>
        <w:div w:id="205003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dn.softwaretestinghelp.com/wp-content/qa/uploads/2014/07/scrum-agile-methodology-process.jp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5040</Words>
  <Characters>28728</Characters>
  <Application>Microsoft Office Word</Application>
  <DocSecurity>0</DocSecurity>
  <Lines>239</Lines>
  <Paragraphs>67</Paragraphs>
  <ScaleCrop>false</ScaleCrop>
  <Company/>
  <LinksUpToDate>false</LinksUpToDate>
  <CharactersWithSpaces>33701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2019-08-26T23:03:00Z</dcterms:created>
  <dcterms:modified xsi:type="dcterms:W3CDTF">2019-08-26T23:06:00Z</dcterms:modified>
</cp:coreProperties>
</file>